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4E11A" w14:textId="7F118382" w:rsidR="00273344" w:rsidRPr="005121C2" w:rsidRDefault="00965C1D" w:rsidP="00273344">
      <w:pPr>
        <w:jc w:val="center"/>
        <w:rPr>
          <w:rFonts w:ascii="Arial" w:hAnsi="Arial" w:cs="Arial"/>
          <w:b/>
        </w:rPr>
      </w:pPr>
      <w:r>
        <w:rPr>
          <w:rFonts w:ascii="Arial" w:hAnsi="Arial" w:cs="Arial"/>
          <w:b/>
        </w:rPr>
        <w:t xml:space="preserve">TMNA Connected Technologies </w:t>
      </w:r>
      <w:r w:rsidR="00273344" w:rsidRPr="005121C2">
        <w:rPr>
          <w:rFonts w:ascii="Arial" w:hAnsi="Arial" w:cs="Arial"/>
          <w:b/>
        </w:rPr>
        <w:t xml:space="preserve">Campaign Data </w:t>
      </w:r>
      <w:r w:rsidR="006253D6" w:rsidRPr="005121C2">
        <w:rPr>
          <w:rFonts w:ascii="Arial" w:hAnsi="Arial" w:cs="Arial"/>
          <w:b/>
        </w:rPr>
        <w:t>Transmission</w:t>
      </w:r>
      <w:r w:rsidR="00273344" w:rsidRPr="005121C2">
        <w:rPr>
          <w:rFonts w:ascii="Arial" w:hAnsi="Arial" w:cs="Arial"/>
          <w:b/>
        </w:rPr>
        <w:t xml:space="preserve"> Details</w:t>
      </w:r>
    </w:p>
    <w:p w14:paraId="0FEC789E" w14:textId="38E01887" w:rsidR="00804232" w:rsidRPr="005121C2" w:rsidRDefault="007642B4" w:rsidP="00273344">
      <w:pPr>
        <w:jc w:val="center"/>
        <w:rPr>
          <w:rFonts w:ascii="Arial" w:hAnsi="Arial" w:cs="Arial"/>
          <w:b/>
        </w:rPr>
      </w:pPr>
      <w:del w:id="0" w:author="Luv Parakh (TMS)" w:date="2018-10-05T19:10:00Z">
        <w:r w:rsidDel="00BD153C">
          <w:rPr>
            <w:rFonts w:ascii="Arial" w:hAnsi="Arial" w:cs="Arial"/>
            <w:b/>
          </w:rPr>
          <w:delText>V</w:delText>
        </w:r>
        <w:r w:rsidR="00946F0F" w:rsidDel="00BD153C">
          <w:rPr>
            <w:rFonts w:ascii="Arial" w:hAnsi="Arial" w:cs="Arial"/>
            <w:b/>
          </w:rPr>
          <w:delText>7</w:delText>
        </w:r>
        <w:r w:rsidR="00CC3C57" w:rsidRPr="005121C2" w:rsidDel="00BD153C">
          <w:rPr>
            <w:rFonts w:ascii="Arial" w:hAnsi="Arial" w:cs="Arial"/>
            <w:b/>
          </w:rPr>
          <w:delText>.</w:delText>
        </w:r>
        <w:r w:rsidR="005121C2" w:rsidDel="00BD153C">
          <w:rPr>
            <w:rFonts w:ascii="Arial" w:hAnsi="Arial" w:cs="Arial"/>
            <w:b/>
          </w:rPr>
          <w:delText>0</w:delText>
        </w:r>
        <w:r w:rsidR="00C91F03" w:rsidDel="00BD153C">
          <w:rPr>
            <w:rFonts w:ascii="Arial" w:hAnsi="Arial" w:cs="Arial"/>
            <w:b/>
          </w:rPr>
          <w:delText>1</w:delText>
        </w:r>
      </w:del>
      <w:ins w:id="1" w:author="Luv Parakh (TMS)" w:date="2018-10-05T19:10:00Z">
        <w:r w:rsidR="00BD153C">
          <w:rPr>
            <w:rFonts w:ascii="Arial" w:hAnsi="Arial" w:cs="Arial"/>
            <w:b/>
          </w:rPr>
          <w:t>V8</w:t>
        </w:r>
      </w:ins>
    </w:p>
    <w:p w14:paraId="7DDBF486" w14:textId="4AECB6F8" w:rsidR="00850E71" w:rsidRPr="005121C2" w:rsidRDefault="00850E71" w:rsidP="00273344">
      <w:pPr>
        <w:jc w:val="center"/>
        <w:rPr>
          <w:rFonts w:ascii="Arial" w:hAnsi="Arial" w:cs="Arial"/>
          <w:b/>
        </w:rPr>
      </w:pPr>
      <w:r w:rsidRPr="005121C2">
        <w:rPr>
          <w:rFonts w:ascii="Arial" w:hAnsi="Arial" w:cs="Arial"/>
          <w:b/>
        </w:rPr>
        <w:t xml:space="preserve">Last Update: </w:t>
      </w:r>
      <w:del w:id="2" w:author="Luv Parakh (TMS)" w:date="2018-10-05T19:10:00Z">
        <w:r w:rsidR="00D24307" w:rsidDel="00BD153C">
          <w:rPr>
            <w:rFonts w:ascii="Arial" w:hAnsi="Arial" w:cs="Arial"/>
            <w:b/>
          </w:rPr>
          <w:delText>09</w:delText>
        </w:r>
        <w:r w:rsidR="00A407F9" w:rsidDel="00BD153C">
          <w:rPr>
            <w:rFonts w:ascii="Arial" w:hAnsi="Arial" w:cs="Arial"/>
            <w:b/>
          </w:rPr>
          <w:delText>/</w:delText>
        </w:r>
        <w:r w:rsidR="00946F0F" w:rsidDel="00BD153C">
          <w:rPr>
            <w:rFonts w:ascii="Arial" w:hAnsi="Arial" w:cs="Arial"/>
            <w:b/>
          </w:rPr>
          <w:delText>20</w:delText>
        </w:r>
        <w:r w:rsidR="00C91F03" w:rsidDel="00BD153C">
          <w:rPr>
            <w:rFonts w:ascii="Arial" w:hAnsi="Arial" w:cs="Arial"/>
            <w:b/>
          </w:rPr>
          <w:delText>2</w:delText>
        </w:r>
        <w:r w:rsidR="00952222" w:rsidDel="00BD153C">
          <w:rPr>
            <w:rFonts w:ascii="Arial" w:hAnsi="Arial" w:cs="Arial"/>
            <w:b/>
          </w:rPr>
          <w:delText>5</w:delText>
        </w:r>
        <w:r w:rsidRPr="005121C2" w:rsidDel="00BD153C">
          <w:rPr>
            <w:rFonts w:ascii="Arial" w:hAnsi="Arial" w:cs="Arial"/>
            <w:b/>
          </w:rPr>
          <w:delText>/201</w:delText>
        </w:r>
        <w:r w:rsidR="00891C8B" w:rsidDel="00BD153C">
          <w:rPr>
            <w:rFonts w:ascii="Arial" w:hAnsi="Arial" w:cs="Arial"/>
            <w:b/>
          </w:rPr>
          <w:delText>8</w:delText>
        </w:r>
      </w:del>
      <w:ins w:id="3" w:author="Luv Parakh (TMS)" w:date="2018-10-05T19:10:00Z">
        <w:r w:rsidR="00BD153C">
          <w:rPr>
            <w:rFonts w:ascii="Arial" w:hAnsi="Arial" w:cs="Arial"/>
            <w:b/>
          </w:rPr>
          <w:t>10/3/2018</w:t>
        </w:r>
      </w:ins>
    </w:p>
    <w:p w14:paraId="7A40C28B" w14:textId="79BAC035" w:rsidR="00804232" w:rsidRPr="005121C2" w:rsidRDefault="00804232" w:rsidP="00273344">
      <w:pPr>
        <w:rPr>
          <w:rFonts w:ascii="Arial" w:hAnsi="Arial" w:cs="Arial"/>
          <w:sz w:val="20"/>
          <w:szCs w:val="20"/>
        </w:rPr>
      </w:pPr>
      <w:r w:rsidRPr="005121C2">
        <w:rPr>
          <w:rFonts w:ascii="Arial" w:hAnsi="Arial" w:cs="Arial"/>
          <w:sz w:val="20"/>
          <w:szCs w:val="20"/>
        </w:rPr>
        <w:t xml:space="preserve">This document is intended to record the details of the campaign data transmission between Product Quality and Service Support department and </w:t>
      </w:r>
      <w:r w:rsidR="00FB42DE">
        <w:rPr>
          <w:rFonts w:ascii="Arial" w:hAnsi="Arial" w:cs="Arial"/>
          <w:sz w:val="20"/>
          <w:szCs w:val="20"/>
        </w:rPr>
        <w:t xml:space="preserve">Connected Technologies (TMNA CT) </w:t>
      </w:r>
      <w:r w:rsidR="00A65B89">
        <w:rPr>
          <w:rFonts w:ascii="Arial" w:hAnsi="Arial" w:cs="Arial"/>
          <w:sz w:val="20"/>
          <w:szCs w:val="20"/>
        </w:rPr>
        <w:t xml:space="preserve">for </w:t>
      </w:r>
      <w:r w:rsidR="008B705B">
        <w:rPr>
          <w:rFonts w:ascii="Arial" w:hAnsi="Arial" w:cs="Arial"/>
          <w:sz w:val="20"/>
          <w:szCs w:val="20"/>
        </w:rPr>
        <w:t>head-unit</w:t>
      </w:r>
      <w:r w:rsidR="00A65B89">
        <w:rPr>
          <w:rFonts w:ascii="Arial" w:hAnsi="Arial" w:cs="Arial"/>
          <w:sz w:val="20"/>
          <w:szCs w:val="20"/>
        </w:rPr>
        <w:t xml:space="preserve"> </w:t>
      </w:r>
      <w:r w:rsidR="00FB42DE">
        <w:rPr>
          <w:rFonts w:ascii="Arial" w:hAnsi="Arial" w:cs="Arial"/>
          <w:sz w:val="20"/>
          <w:szCs w:val="20"/>
        </w:rPr>
        <w:t xml:space="preserve">notifications </w:t>
      </w:r>
      <w:r w:rsidR="00A65B89">
        <w:rPr>
          <w:rFonts w:ascii="Arial" w:hAnsi="Arial" w:cs="Arial"/>
          <w:sz w:val="20"/>
          <w:szCs w:val="20"/>
        </w:rPr>
        <w:t>to customers</w:t>
      </w:r>
      <w:r w:rsidRPr="005121C2">
        <w:rPr>
          <w:rFonts w:ascii="Arial" w:hAnsi="Arial" w:cs="Arial"/>
          <w:sz w:val="20"/>
          <w:szCs w:val="20"/>
        </w:rPr>
        <w:t xml:space="preserve">. </w:t>
      </w:r>
      <w:r w:rsidR="00A65B89">
        <w:rPr>
          <w:rFonts w:ascii="Arial" w:hAnsi="Arial" w:cs="Arial"/>
          <w:sz w:val="20"/>
          <w:szCs w:val="20"/>
        </w:rPr>
        <w:t>TMNA PQSS</w:t>
      </w:r>
      <w:r w:rsidR="006B574F" w:rsidRPr="005121C2">
        <w:rPr>
          <w:rFonts w:ascii="Arial" w:hAnsi="Arial" w:cs="Arial"/>
          <w:sz w:val="20"/>
          <w:szCs w:val="20"/>
        </w:rPr>
        <w:t xml:space="preserve"> will provide </w:t>
      </w:r>
      <w:r w:rsidR="00FB42DE">
        <w:rPr>
          <w:rFonts w:ascii="Arial" w:hAnsi="Arial" w:cs="Arial"/>
          <w:sz w:val="20"/>
          <w:szCs w:val="20"/>
        </w:rPr>
        <w:t>TMNA CT</w:t>
      </w:r>
      <w:r w:rsidR="00FB42DE" w:rsidRPr="005121C2">
        <w:rPr>
          <w:rFonts w:ascii="Arial" w:hAnsi="Arial" w:cs="Arial"/>
          <w:sz w:val="20"/>
          <w:szCs w:val="20"/>
        </w:rPr>
        <w:t xml:space="preserve"> </w:t>
      </w:r>
      <w:r w:rsidR="006B574F" w:rsidRPr="005121C2">
        <w:rPr>
          <w:rFonts w:ascii="Arial" w:hAnsi="Arial" w:cs="Arial"/>
          <w:sz w:val="20"/>
          <w:szCs w:val="20"/>
        </w:rPr>
        <w:t>with two different files</w:t>
      </w:r>
      <w:r w:rsidR="00A65B89">
        <w:rPr>
          <w:rFonts w:ascii="Arial" w:hAnsi="Arial" w:cs="Arial"/>
          <w:sz w:val="20"/>
          <w:szCs w:val="20"/>
        </w:rPr>
        <w:t xml:space="preserve"> per </w:t>
      </w:r>
      <w:r w:rsidR="000F534F">
        <w:rPr>
          <w:rFonts w:ascii="Arial" w:hAnsi="Arial" w:cs="Arial"/>
          <w:sz w:val="20"/>
          <w:szCs w:val="20"/>
        </w:rPr>
        <w:t>notification</w:t>
      </w:r>
      <w:r w:rsidR="006B574F" w:rsidRPr="005121C2">
        <w:rPr>
          <w:rFonts w:ascii="Arial" w:hAnsi="Arial" w:cs="Arial"/>
          <w:sz w:val="20"/>
          <w:szCs w:val="20"/>
        </w:rPr>
        <w:t xml:space="preserve"> -- details </w:t>
      </w:r>
      <w:r w:rsidR="00A54302" w:rsidRPr="005121C2">
        <w:rPr>
          <w:rFonts w:ascii="Arial" w:hAnsi="Arial" w:cs="Arial"/>
          <w:sz w:val="20"/>
          <w:szCs w:val="20"/>
        </w:rPr>
        <w:t>of which are provided below.</w:t>
      </w:r>
    </w:p>
    <w:p w14:paraId="21745718" w14:textId="77777777" w:rsidR="00A54302" w:rsidRPr="005121C2" w:rsidRDefault="00A54302" w:rsidP="00273344">
      <w:pPr>
        <w:rPr>
          <w:rFonts w:ascii="Arial" w:hAnsi="Arial" w:cs="Arial"/>
          <w:sz w:val="20"/>
          <w:szCs w:val="20"/>
        </w:rPr>
      </w:pPr>
    </w:p>
    <w:p w14:paraId="386928E7" w14:textId="77777777" w:rsidR="00FC568A" w:rsidRPr="00A54302" w:rsidRDefault="00FC568A" w:rsidP="00FC568A">
      <w:pPr>
        <w:rPr>
          <w:rFonts w:ascii="Arial" w:hAnsi="Arial" w:cs="Arial"/>
          <w:b/>
          <w:sz w:val="22"/>
          <w:szCs w:val="22"/>
          <w:u w:val="single"/>
        </w:rPr>
      </w:pPr>
      <w:r w:rsidRPr="00A54302">
        <w:rPr>
          <w:rFonts w:ascii="Arial" w:hAnsi="Arial" w:cs="Arial"/>
          <w:b/>
          <w:sz w:val="22"/>
          <w:szCs w:val="22"/>
          <w:u w:val="single"/>
        </w:rPr>
        <w:t>General Transmission Details</w:t>
      </w:r>
    </w:p>
    <w:p w14:paraId="355309B9" w14:textId="367D576A" w:rsidR="00FC568A" w:rsidRPr="00F52CC3" w:rsidRDefault="00FC568A" w:rsidP="00FC568A">
      <w:pPr>
        <w:rPr>
          <w:rFonts w:ascii="Arial" w:hAnsi="Arial" w:cs="Arial"/>
          <w:sz w:val="20"/>
          <w:szCs w:val="20"/>
        </w:rPr>
      </w:pPr>
      <w:r w:rsidRPr="007F0703">
        <w:rPr>
          <w:rFonts w:ascii="Arial" w:hAnsi="Arial" w:cs="Arial"/>
          <w:b/>
          <w:sz w:val="20"/>
          <w:szCs w:val="20"/>
        </w:rPr>
        <w:t>Transmission Frequency</w:t>
      </w:r>
      <w:r w:rsidRPr="007F0703">
        <w:rPr>
          <w:rFonts w:ascii="Arial" w:hAnsi="Arial" w:cs="Arial"/>
          <w:sz w:val="20"/>
          <w:szCs w:val="20"/>
        </w:rPr>
        <w:t xml:space="preserve">: </w:t>
      </w:r>
      <w:r w:rsidR="00A65B89">
        <w:rPr>
          <w:rFonts w:ascii="Arial" w:hAnsi="Arial" w:cs="Arial"/>
          <w:sz w:val="20"/>
          <w:szCs w:val="20"/>
        </w:rPr>
        <w:t xml:space="preserve">This will be an on-demand process, however TMNA PQSS will provide at least </w:t>
      </w:r>
      <w:commentRangeStart w:id="4"/>
      <w:r w:rsidR="00A65B89">
        <w:rPr>
          <w:rFonts w:ascii="Arial" w:hAnsi="Arial" w:cs="Arial"/>
          <w:sz w:val="20"/>
          <w:szCs w:val="20"/>
        </w:rPr>
        <w:t xml:space="preserve">24 hours’ notice </w:t>
      </w:r>
      <w:commentRangeEnd w:id="4"/>
      <w:r w:rsidR="00FB42DE">
        <w:rPr>
          <w:rStyle w:val="CommentReference"/>
        </w:rPr>
        <w:commentReference w:id="4"/>
      </w:r>
      <w:r w:rsidR="00A65B89">
        <w:rPr>
          <w:rFonts w:ascii="Arial" w:hAnsi="Arial" w:cs="Arial"/>
          <w:sz w:val="20"/>
          <w:szCs w:val="20"/>
        </w:rPr>
        <w:t xml:space="preserve">to </w:t>
      </w:r>
      <w:r w:rsidR="00FB42DE">
        <w:rPr>
          <w:rFonts w:ascii="Arial" w:hAnsi="Arial" w:cs="Arial"/>
          <w:sz w:val="20"/>
          <w:szCs w:val="20"/>
        </w:rPr>
        <w:t>CT</w:t>
      </w:r>
      <w:r w:rsidR="00A65B89">
        <w:rPr>
          <w:rFonts w:ascii="Arial" w:hAnsi="Arial" w:cs="Arial"/>
          <w:sz w:val="20"/>
          <w:szCs w:val="20"/>
        </w:rPr>
        <w:t xml:space="preserve"> of our desire to have </w:t>
      </w:r>
      <w:r w:rsidR="000F534F">
        <w:rPr>
          <w:rFonts w:ascii="Arial" w:hAnsi="Arial" w:cs="Arial"/>
          <w:sz w:val="20"/>
          <w:szCs w:val="20"/>
        </w:rPr>
        <w:t>notification</w:t>
      </w:r>
      <w:r w:rsidR="00A65B89">
        <w:rPr>
          <w:rFonts w:ascii="Arial" w:hAnsi="Arial" w:cs="Arial"/>
          <w:sz w:val="20"/>
          <w:szCs w:val="20"/>
        </w:rPr>
        <w:t xml:space="preserve">(s) sent. </w:t>
      </w:r>
    </w:p>
    <w:p w14:paraId="4DA8D5F3" w14:textId="3F2EAEEB" w:rsidR="00FC568A" w:rsidRPr="00C61B87" w:rsidRDefault="00FB42DE" w:rsidP="00FC568A">
      <w:pPr>
        <w:rPr>
          <w:rFonts w:ascii="Arial" w:eastAsia="Times New Roman" w:hAnsi="Arial" w:cs="Arial"/>
          <w:sz w:val="20"/>
          <w:szCs w:val="20"/>
          <w:lang w:bidi="ar-SA"/>
        </w:rPr>
      </w:pPr>
      <w:r>
        <w:rPr>
          <w:rFonts w:ascii="Arial" w:hAnsi="Arial" w:cs="Arial"/>
          <w:b/>
          <w:sz w:val="20"/>
          <w:szCs w:val="20"/>
        </w:rPr>
        <w:t>CT</w:t>
      </w:r>
      <w:r w:rsidR="00FC568A" w:rsidRPr="00100978">
        <w:rPr>
          <w:rFonts w:ascii="Arial" w:hAnsi="Arial" w:cs="Arial"/>
          <w:b/>
          <w:sz w:val="20"/>
          <w:szCs w:val="20"/>
        </w:rPr>
        <w:t xml:space="preserve"> FTP Server Details: </w:t>
      </w:r>
      <w:hyperlink r:id="rId11" w:history="1">
        <w:r w:rsidR="00A65B89" w:rsidRPr="00A65B89">
          <w:rPr>
            <w:highlight w:val="yellow"/>
          </w:rPr>
          <w:t>TBP</w:t>
        </w:r>
      </w:hyperlink>
      <w:r w:rsidR="00FC568A" w:rsidRPr="00100978">
        <w:rPr>
          <w:rFonts w:ascii="Arial" w:hAnsi="Arial" w:cs="Arial"/>
          <w:sz w:val="20"/>
          <w:szCs w:val="20"/>
        </w:rPr>
        <w:t xml:space="preserve">     </w:t>
      </w:r>
      <w:proofErr w:type="spellStart"/>
      <w:r w:rsidR="00FC568A" w:rsidRPr="00100978">
        <w:rPr>
          <w:rFonts w:ascii="Arial" w:hAnsi="Arial" w:cs="Arial"/>
          <w:sz w:val="20"/>
          <w:szCs w:val="20"/>
        </w:rPr>
        <w:t>UserName</w:t>
      </w:r>
      <w:proofErr w:type="spellEnd"/>
      <w:r w:rsidR="00FC568A" w:rsidRPr="00100978">
        <w:rPr>
          <w:rFonts w:ascii="Arial" w:hAnsi="Arial" w:cs="Arial"/>
          <w:sz w:val="20"/>
          <w:szCs w:val="20"/>
        </w:rPr>
        <w:t xml:space="preserve">:  </w:t>
      </w:r>
      <w:hyperlink r:id="rId12" w:history="1">
        <w:r w:rsidR="00A65B89" w:rsidRPr="00A65B89">
          <w:rPr>
            <w:highlight w:val="yellow"/>
          </w:rPr>
          <w:t>TBP</w:t>
        </w:r>
      </w:hyperlink>
      <w:r w:rsidR="00FC568A" w:rsidRPr="00100978">
        <w:rPr>
          <w:rFonts w:ascii="Arial" w:hAnsi="Arial" w:cs="Arial"/>
          <w:sz w:val="20"/>
          <w:szCs w:val="20"/>
        </w:rPr>
        <w:t xml:space="preserve">      Password:  </w:t>
      </w:r>
      <w:hyperlink r:id="rId13" w:history="1">
        <w:r w:rsidR="00A65B89" w:rsidRPr="00A65B89">
          <w:rPr>
            <w:highlight w:val="yellow"/>
          </w:rPr>
          <w:t>TBP</w:t>
        </w:r>
      </w:hyperlink>
    </w:p>
    <w:p w14:paraId="612499A7" w14:textId="4174D0AD" w:rsidR="00FC568A" w:rsidRPr="00877CAF" w:rsidRDefault="00FC568A" w:rsidP="00FC568A">
      <w:pPr>
        <w:rPr>
          <w:rFonts w:ascii="Arial" w:hAnsi="Arial" w:cs="Arial"/>
          <w:b/>
          <w:sz w:val="20"/>
          <w:szCs w:val="20"/>
        </w:rPr>
      </w:pPr>
      <w:r w:rsidRPr="00877CAF">
        <w:rPr>
          <w:rFonts w:ascii="Arial" w:hAnsi="Arial" w:cs="Arial"/>
          <w:b/>
          <w:sz w:val="20"/>
          <w:szCs w:val="20"/>
        </w:rPr>
        <w:t>TM</w:t>
      </w:r>
      <w:r w:rsidR="00A65B89">
        <w:rPr>
          <w:rFonts w:ascii="Arial" w:hAnsi="Arial" w:cs="Arial"/>
          <w:b/>
          <w:sz w:val="20"/>
          <w:szCs w:val="20"/>
        </w:rPr>
        <w:t>NA</w:t>
      </w:r>
      <w:r w:rsidRPr="00877CAF">
        <w:rPr>
          <w:rFonts w:ascii="Arial" w:hAnsi="Arial" w:cs="Arial"/>
          <w:b/>
          <w:sz w:val="20"/>
          <w:szCs w:val="20"/>
        </w:rPr>
        <w:t xml:space="preserve"> </w:t>
      </w:r>
      <w:ins w:id="5" w:author="Dawn Craven (TMS)" w:date="2018-09-27T10:21:00Z">
        <w:r w:rsidR="00C91F03">
          <w:rPr>
            <w:rFonts w:ascii="Arial" w:hAnsi="Arial" w:cs="Arial"/>
            <w:b/>
            <w:sz w:val="20"/>
            <w:szCs w:val="20"/>
          </w:rPr>
          <w:t xml:space="preserve">PQSS </w:t>
        </w:r>
      </w:ins>
      <w:r w:rsidRPr="00877CAF">
        <w:rPr>
          <w:rFonts w:ascii="Arial" w:hAnsi="Arial" w:cs="Arial"/>
          <w:b/>
          <w:sz w:val="20"/>
          <w:szCs w:val="20"/>
        </w:rPr>
        <w:t>FTP Server Details:</w:t>
      </w:r>
      <w:r>
        <w:rPr>
          <w:rFonts w:ascii="Arial" w:hAnsi="Arial" w:cs="Arial"/>
          <w:b/>
          <w:sz w:val="20"/>
          <w:szCs w:val="20"/>
        </w:rPr>
        <w:t xml:space="preserve"> </w:t>
      </w:r>
      <w:commentRangeStart w:id="6"/>
      <w:commentRangeStart w:id="7"/>
      <w:ins w:id="8" w:author="Dawn Craven (TMS)" w:date="2018-09-26T10:33:00Z">
        <w:r w:rsidR="008659C5" w:rsidRPr="008659C5">
          <w:rPr>
            <w:rFonts w:ascii="Arial" w:hAnsi="Arial" w:cs="Arial"/>
            <w:b/>
            <w:sz w:val="20"/>
            <w:szCs w:val="20"/>
          </w:rPr>
          <w:t>ftpdc2.tmm.na.corp.toyota.com</w:t>
        </w:r>
        <w:r w:rsidR="008659C5">
          <w:rPr>
            <w:rFonts w:ascii="Arial" w:hAnsi="Arial" w:cs="Arial"/>
            <w:b/>
            <w:sz w:val="20"/>
            <w:szCs w:val="20"/>
          </w:rPr>
          <w:t xml:space="preserve"> </w:t>
        </w:r>
      </w:ins>
      <w:proofErr w:type="spellStart"/>
      <w:ins w:id="9" w:author="Dawn Craven (TMS)" w:date="2018-09-26T10:31:00Z">
        <w:r w:rsidR="008659C5" w:rsidRPr="00100978">
          <w:rPr>
            <w:rFonts w:ascii="Arial" w:hAnsi="Arial" w:cs="Arial"/>
            <w:sz w:val="20"/>
            <w:szCs w:val="20"/>
          </w:rPr>
          <w:t>UserName</w:t>
        </w:r>
        <w:proofErr w:type="spellEnd"/>
        <w:r w:rsidR="008659C5" w:rsidRPr="00100978">
          <w:rPr>
            <w:rFonts w:ascii="Arial" w:hAnsi="Arial" w:cs="Arial"/>
            <w:sz w:val="20"/>
            <w:szCs w:val="20"/>
          </w:rPr>
          <w:t xml:space="preserve">:  </w:t>
        </w:r>
      </w:ins>
      <w:proofErr w:type="spellStart"/>
      <w:ins w:id="10" w:author="Dawn Craven (TMS)" w:date="2018-09-26T10:33:00Z">
        <w:r w:rsidR="008659C5" w:rsidRPr="008659C5">
          <w:t>toyota_connected_hu_p</w:t>
        </w:r>
      </w:ins>
      <w:proofErr w:type="spellEnd"/>
      <w:ins w:id="11" w:author="Dawn Craven (TMS)" w:date="2018-09-26T10:31:00Z">
        <w:r w:rsidR="008659C5" w:rsidRPr="00100978">
          <w:rPr>
            <w:rFonts w:ascii="Arial" w:hAnsi="Arial" w:cs="Arial"/>
            <w:sz w:val="20"/>
            <w:szCs w:val="20"/>
          </w:rPr>
          <w:t xml:space="preserve">      Password:  </w:t>
        </w:r>
      </w:ins>
      <w:ins w:id="12" w:author="Dawn Craven (TMS)" w:date="2018-09-26T10:34:00Z">
        <w:r w:rsidR="008659C5" w:rsidRPr="008659C5">
          <w:t>Bu</w:t>
        </w:r>
        <w:proofErr w:type="gramStart"/>
        <w:r w:rsidR="008659C5" w:rsidRPr="008659C5">
          <w:t>7!Ru</w:t>
        </w:r>
        <w:proofErr w:type="gramEnd"/>
        <w:r w:rsidR="008659C5" w:rsidRPr="008659C5">
          <w:t>=h</w:t>
        </w:r>
      </w:ins>
      <w:commentRangeEnd w:id="6"/>
      <w:ins w:id="13" w:author="Dawn Craven (TMS)" w:date="2018-09-27T10:14:00Z">
        <w:r w:rsidR="00C91F03">
          <w:rPr>
            <w:rStyle w:val="CommentReference"/>
          </w:rPr>
          <w:commentReference w:id="6"/>
        </w:r>
      </w:ins>
      <w:commentRangeEnd w:id="7"/>
      <w:r w:rsidR="006C7159">
        <w:rPr>
          <w:rStyle w:val="CommentReference"/>
        </w:rPr>
        <w:commentReference w:id="7"/>
      </w:r>
    </w:p>
    <w:p w14:paraId="5427755B" w14:textId="43F1B615" w:rsidR="00FC568A" w:rsidRPr="0060133E" w:rsidRDefault="00FC568A" w:rsidP="00FC568A">
      <w:pPr>
        <w:rPr>
          <w:rFonts w:ascii="Arial" w:hAnsi="Arial" w:cs="Arial"/>
          <w:sz w:val="20"/>
          <w:szCs w:val="20"/>
        </w:rPr>
      </w:pPr>
      <w:r>
        <w:rPr>
          <w:rFonts w:ascii="Arial" w:hAnsi="Arial" w:cs="Arial"/>
          <w:b/>
          <w:sz w:val="20"/>
          <w:szCs w:val="20"/>
        </w:rPr>
        <w:t xml:space="preserve">File </w:t>
      </w:r>
      <w:r w:rsidRPr="0060133E">
        <w:rPr>
          <w:rFonts w:ascii="Arial" w:hAnsi="Arial" w:cs="Arial"/>
          <w:b/>
          <w:sz w:val="20"/>
          <w:szCs w:val="20"/>
        </w:rPr>
        <w:t>Submission errors</w:t>
      </w:r>
      <w:r w:rsidRPr="0060133E">
        <w:rPr>
          <w:rFonts w:ascii="Arial" w:hAnsi="Arial" w:cs="Arial"/>
          <w:sz w:val="20"/>
          <w:szCs w:val="20"/>
        </w:rPr>
        <w:t>: If TM</w:t>
      </w:r>
      <w:r w:rsidR="00A65B89">
        <w:rPr>
          <w:rFonts w:ascii="Arial" w:hAnsi="Arial" w:cs="Arial"/>
          <w:sz w:val="20"/>
          <w:szCs w:val="20"/>
        </w:rPr>
        <w:t>NA PQSS</w:t>
      </w:r>
      <w:r w:rsidRPr="0060133E">
        <w:rPr>
          <w:rFonts w:ascii="Arial" w:hAnsi="Arial" w:cs="Arial"/>
          <w:sz w:val="20"/>
          <w:szCs w:val="20"/>
        </w:rPr>
        <w:t xml:space="preserve"> encounters errors when trying</w:t>
      </w:r>
      <w:r>
        <w:rPr>
          <w:rFonts w:ascii="Arial" w:hAnsi="Arial" w:cs="Arial"/>
          <w:sz w:val="20"/>
          <w:szCs w:val="20"/>
        </w:rPr>
        <w:t xml:space="preserve"> to submit the files, they will notify the supplied </w:t>
      </w:r>
      <w:r w:rsidR="00FB42DE">
        <w:rPr>
          <w:rFonts w:ascii="Arial" w:hAnsi="Arial" w:cs="Arial"/>
          <w:sz w:val="20"/>
          <w:szCs w:val="20"/>
        </w:rPr>
        <w:t>CT</w:t>
      </w:r>
      <w:r>
        <w:rPr>
          <w:rFonts w:ascii="Arial" w:hAnsi="Arial" w:cs="Arial"/>
          <w:sz w:val="20"/>
          <w:szCs w:val="20"/>
        </w:rPr>
        <w:t xml:space="preserve"> technical contact.</w:t>
      </w:r>
    </w:p>
    <w:p w14:paraId="5A35CBC1" w14:textId="183EE01F" w:rsidR="00A65B89" w:rsidRDefault="002D3193" w:rsidP="00FC568A">
      <w:pPr>
        <w:rPr>
          <w:highlight w:val="yellow"/>
        </w:rPr>
      </w:pPr>
      <w:r>
        <w:rPr>
          <w:rFonts w:ascii="Arial" w:hAnsi="Arial" w:cs="Arial"/>
          <w:b/>
          <w:sz w:val="20"/>
          <w:szCs w:val="20"/>
        </w:rPr>
        <w:t>TMNA CT</w:t>
      </w:r>
      <w:r w:rsidR="00FC568A" w:rsidRPr="008039BB">
        <w:rPr>
          <w:rFonts w:ascii="Arial" w:hAnsi="Arial" w:cs="Arial"/>
          <w:b/>
          <w:sz w:val="20"/>
          <w:szCs w:val="20"/>
        </w:rPr>
        <w:t xml:space="preserve"> Business Contact(s): </w:t>
      </w:r>
      <w:r w:rsidR="00FC568A" w:rsidRPr="008039BB">
        <w:rPr>
          <w:rFonts w:ascii="Arial" w:hAnsi="Arial" w:cs="Arial"/>
          <w:sz w:val="20"/>
          <w:szCs w:val="20"/>
        </w:rPr>
        <w:t xml:space="preserve"> </w:t>
      </w:r>
      <w:hyperlink r:id="rId14" w:history="1">
        <w:r w:rsidRPr="00D86242">
          <w:rPr>
            <w:rFonts w:ascii="Arial" w:hAnsi="Arial" w:cs="Arial"/>
            <w:sz w:val="20"/>
            <w:szCs w:val="20"/>
          </w:rPr>
          <w:t>Luv</w:t>
        </w:r>
      </w:hyperlink>
      <w:r w:rsidRPr="002D3193">
        <w:rPr>
          <w:rFonts w:ascii="Arial" w:hAnsi="Arial" w:cs="Arial"/>
          <w:sz w:val="20"/>
          <w:szCs w:val="20"/>
        </w:rPr>
        <w:t xml:space="preserve"> </w:t>
      </w:r>
      <w:proofErr w:type="spellStart"/>
      <w:r w:rsidRPr="002D3193">
        <w:rPr>
          <w:rFonts w:ascii="Arial" w:hAnsi="Arial" w:cs="Arial"/>
          <w:sz w:val="20"/>
          <w:szCs w:val="20"/>
        </w:rPr>
        <w:t>Parakh</w:t>
      </w:r>
      <w:proofErr w:type="spellEnd"/>
      <w:r w:rsidRPr="002D3193">
        <w:rPr>
          <w:rFonts w:ascii="Arial" w:hAnsi="Arial" w:cs="Arial"/>
          <w:sz w:val="20"/>
          <w:szCs w:val="20"/>
        </w:rPr>
        <w:t xml:space="preserve">, </w:t>
      </w:r>
      <w:hyperlink r:id="rId15" w:history="1">
        <w:r w:rsidR="000B4E1C" w:rsidRPr="006C1E7E">
          <w:rPr>
            <w:rStyle w:val="Hyperlink"/>
            <w:rFonts w:ascii="Arial" w:hAnsi="Arial" w:cs="Arial"/>
            <w:sz w:val="20"/>
            <w:szCs w:val="20"/>
          </w:rPr>
          <w:t>luv.parakh@toyota.com</w:t>
        </w:r>
      </w:hyperlink>
      <w:r w:rsidR="000B4E1C">
        <w:rPr>
          <w:rFonts w:ascii="Arial" w:hAnsi="Arial" w:cs="Arial"/>
          <w:sz w:val="20"/>
          <w:szCs w:val="20"/>
        </w:rPr>
        <w:t>, 469.292.3402</w:t>
      </w:r>
    </w:p>
    <w:p w14:paraId="4D8A47AA" w14:textId="6282C71E" w:rsidR="00A65B89" w:rsidRDefault="00D86242" w:rsidP="00A65B89">
      <w:pPr>
        <w:rPr>
          <w:highlight w:val="yellow"/>
        </w:rPr>
      </w:pPr>
      <w:r>
        <w:rPr>
          <w:rFonts w:ascii="Arial" w:hAnsi="Arial" w:cs="Arial"/>
          <w:b/>
          <w:sz w:val="20"/>
          <w:szCs w:val="20"/>
        </w:rPr>
        <w:t>TMNA CT</w:t>
      </w:r>
      <w:r w:rsidRPr="008039BB">
        <w:rPr>
          <w:rFonts w:ascii="Arial" w:hAnsi="Arial" w:cs="Arial"/>
          <w:b/>
          <w:sz w:val="20"/>
          <w:szCs w:val="20"/>
        </w:rPr>
        <w:t xml:space="preserve"> </w:t>
      </w:r>
      <w:r w:rsidR="00FC568A" w:rsidRPr="008039BB">
        <w:rPr>
          <w:rFonts w:ascii="Arial" w:hAnsi="Arial" w:cs="Arial"/>
          <w:b/>
          <w:sz w:val="20"/>
          <w:szCs w:val="20"/>
        </w:rPr>
        <w:t xml:space="preserve">Technical Contact(s): </w:t>
      </w:r>
      <w:r w:rsidRPr="00D86242">
        <w:rPr>
          <w:rFonts w:ascii="Arial" w:hAnsi="Arial" w:cs="Arial"/>
          <w:sz w:val="20"/>
          <w:szCs w:val="20"/>
        </w:rPr>
        <w:t xml:space="preserve">Shyam Basani, </w:t>
      </w:r>
      <w:hyperlink r:id="rId16" w:history="1">
        <w:r w:rsidR="000B4E1C" w:rsidRPr="006C1E7E">
          <w:rPr>
            <w:rStyle w:val="Hyperlink"/>
            <w:rFonts w:ascii="Arial" w:hAnsi="Arial" w:cs="Arial"/>
            <w:sz w:val="20"/>
            <w:szCs w:val="20"/>
          </w:rPr>
          <w:t>shyam.basani@toyota.com</w:t>
        </w:r>
      </w:hyperlink>
      <w:r w:rsidR="000B4E1C">
        <w:rPr>
          <w:rFonts w:ascii="Arial" w:hAnsi="Arial" w:cs="Arial"/>
          <w:sz w:val="20"/>
          <w:szCs w:val="20"/>
        </w:rPr>
        <w:t>, 469.292.4948</w:t>
      </w:r>
    </w:p>
    <w:p w14:paraId="48D0DD18" w14:textId="4E1DB319" w:rsidR="00FC568A" w:rsidRDefault="00FC568A" w:rsidP="00A65B89">
      <w:pPr>
        <w:rPr>
          <w:rFonts w:ascii="Arial" w:hAnsi="Arial" w:cs="Arial"/>
          <w:sz w:val="20"/>
          <w:szCs w:val="20"/>
        </w:rPr>
      </w:pPr>
      <w:r w:rsidRPr="007F0703">
        <w:rPr>
          <w:rFonts w:ascii="Arial" w:hAnsi="Arial" w:cs="Arial"/>
          <w:b/>
          <w:sz w:val="20"/>
          <w:szCs w:val="20"/>
        </w:rPr>
        <w:t>TM</w:t>
      </w:r>
      <w:r w:rsidR="00A65B89">
        <w:rPr>
          <w:rFonts w:ascii="Arial" w:hAnsi="Arial" w:cs="Arial"/>
          <w:b/>
          <w:sz w:val="20"/>
          <w:szCs w:val="20"/>
        </w:rPr>
        <w:t>NA</w:t>
      </w:r>
      <w:r w:rsidRPr="007F0703">
        <w:rPr>
          <w:rFonts w:ascii="Arial" w:hAnsi="Arial" w:cs="Arial"/>
          <w:b/>
          <w:sz w:val="20"/>
          <w:szCs w:val="20"/>
        </w:rPr>
        <w:t xml:space="preserve"> </w:t>
      </w:r>
      <w:r w:rsidR="00A65B89">
        <w:rPr>
          <w:rFonts w:ascii="Arial" w:hAnsi="Arial" w:cs="Arial"/>
          <w:b/>
          <w:sz w:val="20"/>
          <w:szCs w:val="20"/>
        </w:rPr>
        <w:t xml:space="preserve">PQSS </w:t>
      </w:r>
      <w:r w:rsidRPr="007F0703">
        <w:rPr>
          <w:rFonts w:ascii="Arial" w:hAnsi="Arial" w:cs="Arial"/>
          <w:b/>
          <w:sz w:val="20"/>
          <w:szCs w:val="20"/>
        </w:rPr>
        <w:t xml:space="preserve">Business Contact(s):  </w:t>
      </w:r>
      <w:r w:rsidR="00426AA7" w:rsidRPr="00426AA7">
        <w:rPr>
          <w:rFonts w:ascii="Arial" w:hAnsi="Arial" w:cs="Arial"/>
          <w:sz w:val="20"/>
          <w:szCs w:val="20"/>
        </w:rPr>
        <w:t>File questions</w:t>
      </w:r>
      <w:r w:rsidR="00426AA7">
        <w:rPr>
          <w:rFonts w:ascii="Arial" w:hAnsi="Arial" w:cs="Arial"/>
          <w:sz w:val="20"/>
          <w:szCs w:val="20"/>
        </w:rPr>
        <w:t>:</w:t>
      </w:r>
      <w:r w:rsidR="00426AA7">
        <w:rPr>
          <w:rFonts w:ascii="Arial" w:hAnsi="Arial" w:cs="Arial"/>
          <w:b/>
          <w:sz w:val="20"/>
          <w:szCs w:val="20"/>
        </w:rPr>
        <w:t xml:space="preserve"> </w:t>
      </w:r>
      <w:r w:rsidRPr="007F0703">
        <w:rPr>
          <w:rFonts w:ascii="Arial" w:hAnsi="Arial" w:cs="Arial"/>
          <w:sz w:val="20"/>
          <w:szCs w:val="20"/>
        </w:rPr>
        <w:t xml:space="preserve">Dawn Craven, </w:t>
      </w:r>
      <w:hyperlink r:id="rId17" w:history="1">
        <w:r w:rsidRPr="0078021D">
          <w:rPr>
            <w:rStyle w:val="Hyperlink"/>
            <w:rFonts w:ascii="Arial" w:hAnsi="Arial" w:cs="Arial"/>
            <w:sz w:val="20"/>
            <w:szCs w:val="20"/>
          </w:rPr>
          <w:t>dawn.craven@toyota.com</w:t>
        </w:r>
      </w:hyperlink>
      <w:r w:rsidRPr="007F0703">
        <w:rPr>
          <w:rFonts w:ascii="Arial" w:hAnsi="Arial" w:cs="Arial"/>
          <w:sz w:val="20"/>
          <w:szCs w:val="20"/>
        </w:rPr>
        <w:t xml:space="preserve">, </w:t>
      </w:r>
      <w:r>
        <w:rPr>
          <w:rFonts w:ascii="Arial" w:hAnsi="Arial" w:cs="Arial"/>
          <w:sz w:val="20"/>
          <w:szCs w:val="20"/>
        </w:rPr>
        <w:t>469.292.2590</w:t>
      </w:r>
      <w:r w:rsidRPr="007F0703">
        <w:rPr>
          <w:rFonts w:ascii="Arial" w:hAnsi="Arial" w:cs="Arial"/>
          <w:sz w:val="20"/>
          <w:szCs w:val="20"/>
        </w:rPr>
        <w:t xml:space="preserve"> or </w:t>
      </w:r>
      <w:r w:rsidR="00426AA7">
        <w:rPr>
          <w:rFonts w:ascii="Arial" w:hAnsi="Arial" w:cs="Arial"/>
          <w:sz w:val="20"/>
          <w:szCs w:val="20"/>
        </w:rPr>
        <w:t xml:space="preserve">data/content questions: Jason </w:t>
      </w:r>
      <w:proofErr w:type="spellStart"/>
      <w:r w:rsidR="00426AA7">
        <w:rPr>
          <w:rFonts w:ascii="Arial" w:hAnsi="Arial" w:cs="Arial"/>
          <w:sz w:val="20"/>
          <w:szCs w:val="20"/>
        </w:rPr>
        <w:t>Kistner</w:t>
      </w:r>
      <w:proofErr w:type="spellEnd"/>
      <w:r w:rsidRPr="00A65B89">
        <w:rPr>
          <w:rFonts w:ascii="Arial" w:hAnsi="Arial" w:cs="Arial"/>
          <w:sz w:val="20"/>
          <w:szCs w:val="20"/>
        </w:rPr>
        <w:t xml:space="preserve">, </w:t>
      </w:r>
      <w:r w:rsidR="00426AA7" w:rsidRPr="00426AA7">
        <w:rPr>
          <w:rFonts w:ascii="Arial" w:hAnsi="Arial" w:cs="Arial"/>
          <w:sz w:val="20"/>
          <w:szCs w:val="20"/>
        </w:rPr>
        <w:t>jason.kistner@toyota.com</w:t>
      </w:r>
      <w:r w:rsidR="000B4E1C">
        <w:rPr>
          <w:rFonts w:ascii="Arial" w:hAnsi="Arial" w:cs="Arial"/>
          <w:sz w:val="20"/>
          <w:szCs w:val="20"/>
        </w:rPr>
        <w:t>,</w:t>
      </w:r>
      <w:r w:rsidRPr="00A65B89">
        <w:rPr>
          <w:rFonts w:ascii="Arial" w:hAnsi="Arial" w:cs="Arial"/>
          <w:sz w:val="20"/>
          <w:szCs w:val="20"/>
        </w:rPr>
        <w:t xml:space="preserve"> </w:t>
      </w:r>
      <w:r w:rsidR="00426AA7" w:rsidRPr="00426AA7">
        <w:rPr>
          <w:rFonts w:ascii="Arial" w:hAnsi="Arial" w:cs="Arial"/>
          <w:sz w:val="20"/>
          <w:szCs w:val="20"/>
        </w:rPr>
        <w:t>469.292.2712</w:t>
      </w:r>
      <w:r w:rsidRPr="00A65B89">
        <w:rPr>
          <w:rFonts w:ascii="Arial" w:hAnsi="Arial" w:cs="Arial"/>
          <w:sz w:val="20"/>
          <w:szCs w:val="20"/>
        </w:rPr>
        <w:t>.</w:t>
      </w:r>
    </w:p>
    <w:p w14:paraId="0FBEB08C" w14:textId="1CB83709" w:rsidR="00FC568A" w:rsidRPr="00F52CC3" w:rsidRDefault="00A65B89" w:rsidP="00FC568A">
      <w:pPr>
        <w:rPr>
          <w:rFonts w:ascii="Arial" w:hAnsi="Arial" w:cs="Arial"/>
          <w:sz w:val="20"/>
          <w:szCs w:val="20"/>
        </w:rPr>
      </w:pPr>
      <w:r w:rsidRPr="007F0703">
        <w:rPr>
          <w:rFonts w:ascii="Arial" w:hAnsi="Arial" w:cs="Arial"/>
          <w:b/>
          <w:sz w:val="20"/>
          <w:szCs w:val="20"/>
        </w:rPr>
        <w:t>TM</w:t>
      </w:r>
      <w:r>
        <w:rPr>
          <w:rFonts w:ascii="Arial" w:hAnsi="Arial" w:cs="Arial"/>
          <w:b/>
          <w:sz w:val="20"/>
          <w:szCs w:val="20"/>
        </w:rPr>
        <w:t>NA</w:t>
      </w:r>
      <w:r w:rsidRPr="007F0703">
        <w:rPr>
          <w:rFonts w:ascii="Arial" w:hAnsi="Arial" w:cs="Arial"/>
          <w:b/>
          <w:sz w:val="20"/>
          <w:szCs w:val="20"/>
        </w:rPr>
        <w:t xml:space="preserve"> </w:t>
      </w:r>
      <w:r>
        <w:rPr>
          <w:rFonts w:ascii="Arial" w:hAnsi="Arial" w:cs="Arial"/>
          <w:b/>
          <w:sz w:val="20"/>
          <w:szCs w:val="20"/>
        </w:rPr>
        <w:t xml:space="preserve">PQSS </w:t>
      </w:r>
      <w:r w:rsidR="00FC568A" w:rsidRPr="00F52CC3">
        <w:rPr>
          <w:rFonts w:ascii="Arial" w:hAnsi="Arial" w:cs="Arial"/>
          <w:b/>
          <w:sz w:val="20"/>
          <w:szCs w:val="20"/>
        </w:rPr>
        <w:t>Technical Contact:</w:t>
      </w:r>
      <w:r w:rsidR="00FC568A">
        <w:rPr>
          <w:rFonts w:ascii="Arial" w:hAnsi="Arial" w:cs="Arial"/>
          <w:b/>
          <w:sz w:val="20"/>
          <w:szCs w:val="20"/>
        </w:rPr>
        <w:t xml:space="preserve"> </w:t>
      </w:r>
      <w:r w:rsidR="00FC568A">
        <w:rPr>
          <w:rFonts w:ascii="Arial" w:hAnsi="Arial" w:cs="Arial"/>
          <w:sz w:val="20"/>
          <w:szCs w:val="20"/>
        </w:rPr>
        <w:t>Escalate to TMS business contacts and they will engage appropriate IT support.</w:t>
      </w:r>
    </w:p>
    <w:p w14:paraId="1DF872DD" w14:textId="77777777" w:rsidR="00FC568A" w:rsidRDefault="00FC568A" w:rsidP="00273344">
      <w:pPr>
        <w:rPr>
          <w:rFonts w:ascii="Arial" w:hAnsi="Arial" w:cs="Arial"/>
          <w:b/>
          <w:sz w:val="22"/>
          <w:szCs w:val="22"/>
        </w:rPr>
      </w:pPr>
    </w:p>
    <w:p w14:paraId="002DFFE0" w14:textId="6B25A359" w:rsidR="00273344" w:rsidRPr="002D3193" w:rsidRDefault="004919FF" w:rsidP="00273344">
      <w:pPr>
        <w:rPr>
          <w:rFonts w:ascii="Arial" w:hAnsi="Arial" w:cs="Arial"/>
          <w:b/>
          <w:sz w:val="22"/>
          <w:szCs w:val="22"/>
          <w:u w:val="single"/>
        </w:rPr>
      </w:pPr>
      <w:r w:rsidRPr="002D3193">
        <w:rPr>
          <w:rFonts w:ascii="Arial" w:hAnsi="Arial" w:cs="Arial"/>
          <w:b/>
          <w:sz w:val="22"/>
          <w:szCs w:val="22"/>
          <w:u w:val="single"/>
        </w:rPr>
        <w:t xml:space="preserve">Toyota Campaign VIN </w:t>
      </w:r>
      <w:r w:rsidR="00273344" w:rsidRPr="002D3193">
        <w:rPr>
          <w:rFonts w:ascii="Arial" w:hAnsi="Arial" w:cs="Arial"/>
          <w:b/>
          <w:sz w:val="22"/>
          <w:szCs w:val="22"/>
          <w:u w:val="single"/>
        </w:rPr>
        <w:t>File</w:t>
      </w:r>
    </w:p>
    <w:p w14:paraId="7FBDF4E2" w14:textId="3464EACC" w:rsidR="00273344" w:rsidRPr="005121C2" w:rsidRDefault="00273344" w:rsidP="00E630B6">
      <w:pPr>
        <w:rPr>
          <w:rFonts w:ascii="Arial" w:hAnsi="Arial" w:cs="Arial"/>
          <w:sz w:val="20"/>
          <w:szCs w:val="20"/>
        </w:rPr>
      </w:pPr>
      <w:r w:rsidRPr="005121C2">
        <w:rPr>
          <w:rFonts w:ascii="Arial" w:hAnsi="Arial" w:cs="Arial"/>
          <w:b/>
          <w:sz w:val="20"/>
          <w:szCs w:val="20"/>
        </w:rPr>
        <w:t>File Name</w:t>
      </w:r>
      <w:r w:rsidR="00E630B6">
        <w:rPr>
          <w:rFonts w:ascii="Arial" w:hAnsi="Arial" w:cs="Arial"/>
          <w:b/>
          <w:sz w:val="20"/>
          <w:szCs w:val="20"/>
        </w:rPr>
        <w:t xml:space="preserve"> Convention</w:t>
      </w:r>
      <w:r w:rsidRPr="005121C2">
        <w:rPr>
          <w:rFonts w:ascii="Arial" w:hAnsi="Arial" w:cs="Arial"/>
          <w:sz w:val="20"/>
          <w:szCs w:val="20"/>
        </w:rPr>
        <w:t xml:space="preserve">: </w:t>
      </w:r>
    </w:p>
    <w:p w14:paraId="7F4409D0" w14:textId="2A4C701C" w:rsidR="00A726E9" w:rsidRPr="005121C2" w:rsidRDefault="00A726E9" w:rsidP="00A726E9">
      <w:pPr>
        <w:rPr>
          <w:rFonts w:ascii="Arial" w:hAnsi="Arial" w:cs="Arial"/>
          <w:sz w:val="20"/>
          <w:szCs w:val="20"/>
        </w:rPr>
      </w:pPr>
      <w:commentRangeStart w:id="14"/>
      <w:commentRangeStart w:id="15"/>
      <w:r w:rsidRPr="005121C2">
        <w:rPr>
          <w:rFonts w:ascii="Arial" w:hAnsi="Arial" w:cs="Arial"/>
          <w:sz w:val="20"/>
          <w:szCs w:val="20"/>
        </w:rPr>
        <w:t>Campaign_VIN_</w:t>
      </w:r>
      <w:r>
        <w:rPr>
          <w:rFonts w:ascii="Arial" w:hAnsi="Arial" w:cs="Arial"/>
          <w:sz w:val="20"/>
          <w:szCs w:val="20"/>
        </w:rPr>
        <w:t>List_{CAMPAIGN_</w:t>
      </w:r>
      <w:proofErr w:type="gramStart"/>
      <w:r>
        <w:rPr>
          <w:rFonts w:ascii="Arial" w:hAnsi="Arial" w:cs="Arial"/>
          <w:sz w:val="20"/>
          <w:szCs w:val="20"/>
        </w:rPr>
        <w:t>CD}_</w:t>
      </w:r>
      <w:proofErr w:type="gramEnd"/>
      <w:r>
        <w:rPr>
          <w:rFonts w:ascii="Arial" w:hAnsi="Arial" w:cs="Arial"/>
          <w:sz w:val="20"/>
          <w:szCs w:val="20"/>
        </w:rPr>
        <w:t>{SSC_DETAIL_ID}_YYYYMMDD_{VIN_FILE_NO}</w:t>
      </w:r>
      <w:r w:rsidRPr="005121C2">
        <w:rPr>
          <w:rFonts w:ascii="Arial" w:hAnsi="Arial" w:cs="Arial"/>
          <w:sz w:val="20"/>
          <w:szCs w:val="20"/>
        </w:rPr>
        <w:t xml:space="preserve">.txt.  </w:t>
      </w:r>
      <w:commentRangeEnd w:id="14"/>
      <w:r>
        <w:rPr>
          <w:rStyle w:val="CommentReference"/>
        </w:rPr>
        <w:commentReference w:id="14"/>
      </w:r>
      <w:commentRangeEnd w:id="15"/>
      <w:r w:rsidR="00BB21C1">
        <w:rPr>
          <w:rStyle w:val="CommentReference"/>
        </w:rPr>
        <w:commentReference w:id="15"/>
      </w:r>
    </w:p>
    <w:p w14:paraId="3568915E" w14:textId="05937A72" w:rsidR="007F0703" w:rsidRPr="005121C2" w:rsidRDefault="007F0703" w:rsidP="00E630B6">
      <w:pPr>
        <w:rPr>
          <w:rFonts w:ascii="Arial" w:hAnsi="Arial" w:cs="Arial"/>
          <w:sz w:val="20"/>
          <w:szCs w:val="20"/>
        </w:rPr>
      </w:pPr>
      <w:r w:rsidRPr="005121C2">
        <w:rPr>
          <w:rFonts w:ascii="Arial" w:hAnsi="Arial" w:cs="Arial"/>
          <w:b/>
          <w:sz w:val="20"/>
          <w:szCs w:val="20"/>
        </w:rPr>
        <w:t>Fil</w:t>
      </w:r>
      <w:r w:rsidR="00383410" w:rsidRPr="005121C2">
        <w:rPr>
          <w:rFonts w:ascii="Arial" w:hAnsi="Arial" w:cs="Arial"/>
          <w:b/>
          <w:sz w:val="20"/>
          <w:szCs w:val="20"/>
        </w:rPr>
        <w:t>e</w:t>
      </w:r>
      <w:r w:rsidRPr="005121C2">
        <w:rPr>
          <w:rFonts w:ascii="Arial" w:hAnsi="Arial" w:cs="Arial"/>
          <w:b/>
          <w:sz w:val="20"/>
          <w:szCs w:val="20"/>
        </w:rPr>
        <w:t xml:space="preserve"> Description</w:t>
      </w:r>
      <w:r w:rsidRPr="005121C2">
        <w:rPr>
          <w:rFonts w:ascii="Arial" w:hAnsi="Arial" w:cs="Arial"/>
          <w:sz w:val="20"/>
          <w:szCs w:val="20"/>
        </w:rPr>
        <w:t xml:space="preserve">: </w:t>
      </w:r>
      <w:r w:rsidR="00C95F88" w:rsidRPr="005121C2">
        <w:rPr>
          <w:rFonts w:ascii="Arial" w:hAnsi="Arial" w:cs="Arial"/>
          <w:sz w:val="20"/>
          <w:szCs w:val="20"/>
        </w:rPr>
        <w:t>This file contains all the VINs</w:t>
      </w:r>
      <w:r w:rsidR="0007068F" w:rsidRPr="005121C2">
        <w:rPr>
          <w:rFonts w:ascii="Arial" w:hAnsi="Arial" w:cs="Arial"/>
          <w:sz w:val="20"/>
          <w:szCs w:val="20"/>
        </w:rPr>
        <w:t xml:space="preserve"> that match the business rules and their respective </w:t>
      </w:r>
      <w:r w:rsidR="006A3E71" w:rsidRPr="005121C2">
        <w:rPr>
          <w:rFonts w:ascii="Arial" w:hAnsi="Arial" w:cs="Arial"/>
          <w:sz w:val="20"/>
          <w:szCs w:val="20"/>
        </w:rPr>
        <w:t>campaign code.</w:t>
      </w:r>
    </w:p>
    <w:p w14:paraId="75295658" w14:textId="77777777" w:rsidR="0063596D" w:rsidRDefault="0063596D" w:rsidP="00273344">
      <w:pPr>
        <w:rPr>
          <w:ins w:id="16" w:author="Luv Parakh (TMS)" w:date="2018-10-04T16:23:00Z"/>
          <w:rFonts w:ascii="Arial" w:hAnsi="Arial" w:cs="Arial"/>
          <w:b/>
          <w:sz w:val="20"/>
          <w:szCs w:val="20"/>
        </w:rPr>
      </w:pPr>
    </w:p>
    <w:p w14:paraId="00CC3534" w14:textId="0E4BB041" w:rsidR="0063596D" w:rsidRPr="006970A5" w:rsidRDefault="0063596D" w:rsidP="00273344">
      <w:pPr>
        <w:rPr>
          <w:ins w:id="17" w:author="Luv Parakh (TMS)" w:date="2018-10-04T16:23:00Z"/>
          <w:rFonts w:ascii="Arial" w:hAnsi="Arial" w:cs="Arial"/>
          <w:sz w:val="20"/>
          <w:szCs w:val="20"/>
        </w:rPr>
      </w:pPr>
      <w:commentRangeStart w:id="18"/>
      <w:ins w:id="19" w:author="Luv Parakh (TMS)" w:date="2018-10-04T16:23:00Z">
        <w:r>
          <w:rPr>
            <w:rFonts w:ascii="Arial" w:hAnsi="Arial" w:cs="Arial"/>
            <w:b/>
            <w:sz w:val="20"/>
            <w:szCs w:val="20"/>
          </w:rPr>
          <w:t xml:space="preserve">Records Limit: </w:t>
        </w:r>
      </w:ins>
      <w:ins w:id="20" w:author="Luv Parakh (TMS)" w:date="2018-10-05T18:41:00Z">
        <w:r w:rsidR="006970A5">
          <w:rPr>
            <w:rFonts w:ascii="Arial" w:hAnsi="Arial" w:cs="Arial"/>
            <w:sz w:val="20"/>
            <w:szCs w:val="20"/>
          </w:rPr>
          <w:t>There will not be any more than 25,000 VIN’s in one VIN file</w:t>
        </w:r>
      </w:ins>
      <w:commentRangeEnd w:id="18"/>
      <w:ins w:id="21" w:author="Luv Parakh (TMS)" w:date="2018-10-05T18:42:00Z">
        <w:r w:rsidR="006970A5">
          <w:rPr>
            <w:rStyle w:val="CommentReference"/>
          </w:rPr>
          <w:commentReference w:id="18"/>
        </w:r>
      </w:ins>
    </w:p>
    <w:p w14:paraId="6ABA2AB1" w14:textId="77777777" w:rsidR="0063596D" w:rsidRDefault="0063596D" w:rsidP="00273344">
      <w:pPr>
        <w:rPr>
          <w:ins w:id="22" w:author="Luv Parakh (TMS)" w:date="2018-10-04T16:23:00Z"/>
          <w:rFonts w:ascii="Arial" w:hAnsi="Arial" w:cs="Arial"/>
          <w:b/>
          <w:sz w:val="20"/>
          <w:szCs w:val="20"/>
        </w:rPr>
      </w:pPr>
    </w:p>
    <w:p w14:paraId="079D9067" w14:textId="4DE261BC" w:rsidR="00C95F88" w:rsidRPr="005121C2" w:rsidRDefault="00C95F88" w:rsidP="00273344">
      <w:pPr>
        <w:rPr>
          <w:rFonts w:ascii="Arial" w:hAnsi="Arial" w:cs="Arial"/>
          <w:sz w:val="20"/>
          <w:szCs w:val="20"/>
        </w:rPr>
      </w:pPr>
      <w:r w:rsidRPr="005121C2">
        <w:rPr>
          <w:rFonts w:ascii="Arial" w:hAnsi="Arial" w:cs="Arial"/>
          <w:b/>
          <w:sz w:val="20"/>
          <w:szCs w:val="20"/>
        </w:rPr>
        <w:t>Business Rules</w:t>
      </w:r>
      <w:r w:rsidRPr="005121C2">
        <w:rPr>
          <w:rFonts w:ascii="Arial" w:hAnsi="Arial" w:cs="Arial"/>
          <w:sz w:val="20"/>
          <w:szCs w:val="20"/>
        </w:rPr>
        <w:t>:  The business rules for this file are:</w:t>
      </w:r>
    </w:p>
    <w:p w14:paraId="42B97D4F" w14:textId="1E90755E" w:rsidR="006A3E71" w:rsidRPr="005121C2" w:rsidRDefault="00814CF4" w:rsidP="00820E65">
      <w:pPr>
        <w:pStyle w:val="Text"/>
        <w:numPr>
          <w:ilvl w:val="0"/>
          <w:numId w:val="5"/>
        </w:numPr>
        <w:rPr>
          <w:sz w:val="20"/>
          <w:szCs w:val="20"/>
        </w:rPr>
      </w:pPr>
      <w:r>
        <w:rPr>
          <w:sz w:val="20"/>
          <w:szCs w:val="20"/>
        </w:rPr>
        <w:t xml:space="preserve">Only VINs for customers that PQSS Compliance want </w:t>
      </w:r>
      <w:r w:rsidR="000F534F">
        <w:rPr>
          <w:sz w:val="20"/>
          <w:szCs w:val="20"/>
        </w:rPr>
        <w:t>notification</w:t>
      </w:r>
      <w:r>
        <w:rPr>
          <w:sz w:val="20"/>
          <w:szCs w:val="20"/>
        </w:rPr>
        <w:t>s delivered to will be provided in the file</w:t>
      </w:r>
      <w:r w:rsidR="00820E65" w:rsidRPr="005121C2">
        <w:rPr>
          <w:sz w:val="20"/>
          <w:szCs w:val="20"/>
        </w:rPr>
        <w:t>.</w:t>
      </w:r>
      <w:r>
        <w:rPr>
          <w:sz w:val="20"/>
          <w:szCs w:val="20"/>
        </w:rPr>
        <w:t xml:space="preserve">  This is not a file of </w:t>
      </w:r>
      <w:r w:rsidRPr="00C91AB7">
        <w:rPr>
          <w:sz w:val="20"/>
          <w:szCs w:val="20"/>
          <w:u w:val="single"/>
        </w:rPr>
        <w:t>all</w:t>
      </w:r>
      <w:r>
        <w:rPr>
          <w:sz w:val="20"/>
          <w:szCs w:val="20"/>
        </w:rPr>
        <w:t xml:space="preserve"> applicable VINs for this campaign. </w:t>
      </w:r>
      <w:r w:rsidR="00820E65" w:rsidRPr="005121C2">
        <w:rPr>
          <w:sz w:val="20"/>
          <w:szCs w:val="20"/>
        </w:rPr>
        <w:t xml:space="preserve"> </w:t>
      </w:r>
    </w:p>
    <w:p w14:paraId="61091AE3" w14:textId="26F36826" w:rsidR="006A3E71" w:rsidRPr="005121C2" w:rsidRDefault="00814CF4" w:rsidP="006A3E71">
      <w:pPr>
        <w:pStyle w:val="Text"/>
        <w:numPr>
          <w:ilvl w:val="0"/>
          <w:numId w:val="5"/>
        </w:numPr>
        <w:rPr>
          <w:sz w:val="20"/>
          <w:szCs w:val="20"/>
        </w:rPr>
      </w:pPr>
      <w:r>
        <w:rPr>
          <w:sz w:val="20"/>
          <w:szCs w:val="20"/>
        </w:rPr>
        <w:t>While a VIN might have other open recalls/campaign</w:t>
      </w:r>
      <w:r w:rsidR="00C341AD">
        <w:rPr>
          <w:sz w:val="20"/>
          <w:szCs w:val="20"/>
        </w:rPr>
        <w:t>s</w:t>
      </w:r>
      <w:r>
        <w:rPr>
          <w:sz w:val="20"/>
          <w:szCs w:val="20"/>
        </w:rPr>
        <w:t xml:space="preserve"> applicable for it, </w:t>
      </w:r>
      <w:r w:rsidR="00C341AD">
        <w:rPr>
          <w:sz w:val="20"/>
          <w:szCs w:val="20"/>
        </w:rPr>
        <w:t xml:space="preserve">it is intended </w:t>
      </w:r>
      <w:r w:rsidR="001C68E3">
        <w:rPr>
          <w:sz w:val="20"/>
          <w:szCs w:val="20"/>
        </w:rPr>
        <w:t xml:space="preserve">this request will only transmit </w:t>
      </w:r>
      <w:r w:rsidR="00C341AD">
        <w:rPr>
          <w:sz w:val="20"/>
          <w:szCs w:val="20"/>
        </w:rPr>
        <w:t xml:space="preserve">a </w:t>
      </w:r>
      <w:r w:rsidR="000F534F">
        <w:rPr>
          <w:sz w:val="20"/>
          <w:szCs w:val="20"/>
        </w:rPr>
        <w:t>notification</w:t>
      </w:r>
      <w:r w:rsidR="00C341AD">
        <w:rPr>
          <w:sz w:val="20"/>
          <w:szCs w:val="20"/>
        </w:rPr>
        <w:t xml:space="preserve"> for th</w:t>
      </w:r>
      <w:r w:rsidR="001C68E3">
        <w:rPr>
          <w:sz w:val="20"/>
          <w:szCs w:val="20"/>
        </w:rPr>
        <w:t>is</w:t>
      </w:r>
      <w:r w:rsidR="00C341AD">
        <w:rPr>
          <w:sz w:val="20"/>
          <w:szCs w:val="20"/>
        </w:rPr>
        <w:t xml:space="preserve"> single recall</w:t>
      </w:r>
      <w:r w:rsidR="001C68E3">
        <w:rPr>
          <w:sz w:val="20"/>
          <w:szCs w:val="20"/>
        </w:rPr>
        <w:t xml:space="preserve"> or </w:t>
      </w:r>
      <w:r w:rsidR="00C341AD">
        <w:rPr>
          <w:sz w:val="20"/>
          <w:szCs w:val="20"/>
        </w:rPr>
        <w:t>campaign noted in th</w:t>
      </w:r>
      <w:r w:rsidR="001C68E3">
        <w:rPr>
          <w:sz w:val="20"/>
          <w:szCs w:val="20"/>
        </w:rPr>
        <w:t>is</w:t>
      </w:r>
      <w:r w:rsidR="00C341AD">
        <w:rPr>
          <w:sz w:val="20"/>
          <w:szCs w:val="20"/>
        </w:rPr>
        <w:t xml:space="preserve"> file. </w:t>
      </w:r>
    </w:p>
    <w:p w14:paraId="5E86A614" w14:textId="77777777" w:rsidR="0007068F" w:rsidRPr="005121C2" w:rsidRDefault="0007068F" w:rsidP="00273344">
      <w:pPr>
        <w:rPr>
          <w:rFonts w:ascii="Arial" w:hAnsi="Arial" w:cs="Arial"/>
          <w:b/>
          <w:sz w:val="20"/>
          <w:szCs w:val="20"/>
        </w:rPr>
      </w:pPr>
    </w:p>
    <w:p w14:paraId="6E9E2980" w14:textId="77777777" w:rsidR="00273344" w:rsidRPr="005121C2" w:rsidRDefault="00273344" w:rsidP="00273344">
      <w:pPr>
        <w:rPr>
          <w:rFonts w:ascii="Arial" w:hAnsi="Arial" w:cs="Arial"/>
          <w:sz w:val="20"/>
          <w:szCs w:val="20"/>
        </w:rPr>
      </w:pPr>
      <w:r w:rsidRPr="005121C2">
        <w:rPr>
          <w:rFonts w:ascii="Arial" w:hAnsi="Arial" w:cs="Arial"/>
          <w:b/>
          <w:sz w:val="20"/>
          <w:szCs w:val="20"/>
        </w:rPr>
        <w:t>Delimiter:</w:t>
      </w:r>
      <w:r w:rsidRPr="005121C2">
        <w:rPr>
          <w:rFonts w:ascii="Arial" w:hAnsi="Arial" w:cs="Arial"/>
          <w:sz w:val="20"/>
          <w:szCs w:val="20"/>
        </w:rPr>
        <w:t xml:space="preserve"> The file shall be pipe delimited (|).</w:t>
      </w:r>
    </w:p>
    <w:p w14:paraId="44AB0458" w14:textId="77777777" w:rsidR="00273344" w:rsidRPr="005121C2" w:rsidRDefault="00273344" w:rsidP="00273344">
      <w:pPr>
        <w:rPr>
          <w:rFonts w:ascii="Arial" w:hAnsi="Arial" w:cs="Arial"/>
          <w:sz w:val="20"/>
          <w:szCs w:val="20"/>
        </w:rPr>
      </w:pPr>
      <w:r w:rsidRPr="005121C2">
        <w:rPr>
          <w:rFonts w:ascii="Arial" w:hAnsi="Arial" w:cs="Arial"/>
          <w:b/>
          <w:sz w:val="20"/>
          <w:szCs w:val="20"/>
        </w:rPr>
        <w:t>Column Header</w:t>
      </w:r>
      <w:r w:rsidRPr="005121C2">
        <w:rPr>
          <w:rFonts w:ascii="Arial" w:hAnsi="Arial" w:cs="Arial"/>
          <w:sz w:val="20"/>
          <w:szCs w:val="20"/>
        </w:rPr>
        <w:t xml:space="preserve">: </w:t>
      </w:r>
      <w:r w:rsidR="0007068F" w:rsidRPr="005121C2">
        <w:rPr>
          <w:rFonts w:ascii="Arial" w:hAnsi="Arial" w:cs="Arial"/>
          <w:sz w:val="20"/>
          <w:szCs w:val="20"/>
        </w:rPr>
        <w:t xml:space="preserve">Yes. The column headers will match the </w:t>
      </w:r>
      <w:r w:rsidR="00C873D5" w:rsidRPr="005121C2">
        <w:rPr>
          <w:rFonts w:ascii="Arial" w:hAnsi="Arial" w:cs="Arial"/>
          <w:sz w:val="20"/>
          <w:szCs w:val="20"/>
        </w:rPr>
        <w:t xml:space="preserve">bold </w:t>
      </w:r>
      <w:r w:rsidR="0007068F" w:rsidRPr="005121C2">
        <w:rPr>
          <w:rFonts w:ascii="Arial" w:hAnsi="Arial" w:cs="Arial"/>
          <w:sz w:val="20"/>
          <w:szCs w:val="20"/>
        </w:rPr>
        <w:t>field names noted in the table below.</w:t>
      </w:r>
    </w:p>
    <w:p w14:paraId="6FD26CB9" w14:textId="62EF3AD7" w:rsidR="00273344" w:rsidRPr="005121C2" w:rsidRDefault="00273344" w:rsidP="00273344">
      <w:pPr>
        <w:rPr>
          <w:rFonts w:ascii="Arial" w:hAnsi="Arial" w:cs="Arial"/>
          <w:sz w:val="20"/>
          <w:szCs w:val="20"/>
        </w:rPr>
      </w:pPr>
      <w:r w:rsidRPr="005121C2">
        <w:rPr>
          <w:rFonts w:ascii="Arial" w:hAnsi="Arial" w:cs="Arial"/>
          <w:b/>
          <w:sz w:val="20"/>
          <w:szCs w:val="20"/>
        </w:rPr>
        <w:t>Fields</w:t>
      </w:r>
      <w:r w:rsidRPr="005121C2">
        <w:rPr>
          <w:rFonts w:ascii="Arial" w:hAnsi="Arial" w:cs="Arial"/>
          <w:sz w:val="20"/>
          <w:szCs w:val="20"/>
        </w:rPr>
        <w:t xml:space="preserve">: The fields below </w:t>
      </w:r>
      <w:r w:rsidR="00F97FD9">
        <w:rPr>
          <w:rFonts w:ascii="Arial" w:hAnsi="Arial" w:cs="Arial"/>
          <w:sz w:val="20"/>
          <w:szCs w:val="20"/>
        </w:rPr>
        <w:t>will always</w:t>
      </w:r>
      <w:r w:rsidR="00F97FD9" w:rsidRPr="005121C2">
        <w:rPr>
          <w:rFonts w:ascii="Arial" w:hAnsi="Arial" w:cs="Arial"/>
          <w:sz w:val="20"/>
          <w:szCs w:val="20"/>
        </w:rPr>
        <w:t xml:space="preserve"> </w:t>
      </w:r>
      <w:r w:rsidRPr="005121C2">
        <w:rPr>
          <w:rFonts w:ascii="Arial" w:hAnsi="Arial" w:cs="Arial"/>
          <w:sz w:val="20"/>
          <w:szCs w:val="20"/>
        </w:rPr>
        <w:t>be included in the file.</w:t>
      </w:r>
      <w:r w:rsidR="00C873D5" w:rsidRPr="005121C2">
        <w:rPr>
          <w:rFonts w:ascii="Arial" w:hAnsi="Arial" w:cs="Arial"/>
          <w:sz w:val="20"/>
          <w:szCs w:val="20"/>
        </w:rPr>
        <w:t xml:space="preserve"> </w:t>
      </w:r>
    </w:p>
    <w:p w14:paraId="76A1DD5B" w14:textId="77777777" w:rsidR="00273344" w:rsidRPr="005121C2" w:rsidRDefault="00273344" w:rsidP="00273344">
      <w:pPr>
        <w:rPr>
          <w:rFonts w:ascii="Arial" w:hAnsi="Arial" w:cs="Arial"/>
          <w:sz w:val="18"/>
          <w:szCs w:val="18"/>
        </w:rPr>
      </w:pP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470"/>
        <w:gridCol w:w="2389"/>
      </w:tblGrid>
      <w:tr w:rsidR="00273344" w:rsidRPr="005121C2" w14:paraId="031BE56C" w14:textId="77777777" w:rsidTr="000B4E1C">
        <w:tc>
          <w:tcPr>
            <w:tcW w:w="1706" w:type="pct"/>
            <w:tcBorders>
              <w:bottom w:val="double" w:sz="4" w:space="0" w:color="auto"/>
            </w:tcBorders>
            <w:shd w:val="pct5" w:color="auto" w:fill="FFFFFF"/>
          </w:tcPr>
          <w:p w14:paraId="3AB5D87B" w14:textId="77777777" w:rsidR="00273344" w:rsidRPr="005121C2" w:rsidRDefault="00273344" w:rsidP="008232C5">
            <w:pPr>
              <w:rPr>
                <w:rFonts w:ascii="Arial" w:hAnsi="Arial" w:cs="Arial"/>
                <w:b/>
                <w:sz w:val="18"/>
                <w:szCs w:val="18"/>
              </w:rPr>
            </w:pPr>
            <w:r w:rsidRPr="005121C2">
              <w:rPr>
                <w:rFonts w:ascii="Arial" w:hAnsi="Arial" w:cs="Arial"/>
                <w:b/>
                <w:sz w:val="18"/>
                <w:szCs w:val="18"/>
              </w:rPr>
              <w:t>Field</w:t>
            </w:r>
          </w:p>
        </w:tc>
        <w:tc>
          <w:tcPr>
            <w:tcW w:w="1951" w:type="pct"/>
            <w:tcBorders>
              <w:bottom w:val="double" w:sz="4" w:space="0" w:color="auto"/>
            </w:tcBorders>
            <w:shd w:val="pct5" w:color="auto" w:fill="FFFFFF"/>
          </w:tcPr>
          <w:p w14:paraId="6D3EBA3A" w14:textId="77777777" w:rsidR="00273344" w:rsidRPr="005121C2" w:rsidRDefault="00273344" w:rsidP="008232C5">
            <w:pPr>
              <w:rPr>
                <w:rFonts w:ascii="Arial" w:hAnsi="Arial" w:cs="Arial"/>
                <w:b/>
                <w:sz w:val="18"/>
                <w:szCs w:val="18"/>
              </w:rPr>
            </w:pPr>
            <w:r w:rsidRPr="005121C2">
              <w:rPr>
                <w:rFonts w:ascii="Arial" w:hAnsi="Arial" w:cs="Arial"/>
                <w:b/>
                <w:sz w:val="18"/>
                <w:szCs w:val="18"/>
              </w:rPr>
              <w:t>Rules</w:t>
            </w:r>
          </w:p>
        </w:tc>
        <w:tc>
          <w:tcPr>
            <w:tcW w:w="1343" w:type="pct"/>
            <w:tcBorders>
              <w:bottom w:val="double" w:sz="4" w:space="0" w:color="auto"/>
            </w:tcBorders>
            <w:shd w:val="pct5" w:color="auto" w:fill="FFFFFF"/>
          </w:tcPr>
          <w:p w14:paraId="1A7B3138" w14:textId="77777777" w:rsidR="00273344" w:rsidRPr="005121C2" w:rsidRDefault="00273344" w:rsidP="008232C5">
            <w:pPr>
              <w:rPr>
                <w:rFonts w:ascii="Arial" w:hAnsi="Arial" w:cs="Arial"/>
                <w:b/>
                <w:sz w:val="18"/>
                <w:szCs w:val="18"/>
              </w:rPr>
            </w:pPr>
            <w:r w:rsidRPr="005121C2">
              <w:rPr>
                <w:rFonts w:ascii="Arial" w:hAnsi="Arial" w:cs="Arial"/>
                <w:b/>
                <w:sz w:val="18"/>
                <w:szCs w:val="18"/>
              </w:rPr>
              <w:t>Comment</w:t>
            </w:r>
          </w:p>
        </w:tc>
      </w:tr>
      <w:tr w:rsidR="004B3E0C" w:rsidRPr="005121C2" w14:paraId="27D1DD7A" w14:textId="77777777" w:rsidTr="000B4E1C">
        <w:tc>
          <w:tcPr>
            <w:tcW w:w="1706" w:type="pct"/>
            <w:tcBorders>
              <w:top w:val="nil"/>
            </w:tcBorders>
          </w:tcPr>
          <w:p w14:paraId="0A317405" w14:textId="77777777" w:rsidR="004B3E0C" w:rsidRPr="005121C2" w:rsidRDefault="004B3E0C" w:rsidP="004B3E0C">
            <w:pPr>
              <w:rPr>
                <w:rFonts w:ascii="Arial" w:hAnsi="Arial" w:cs="Arial"/>
                <w:b/>
                <w:sz w:val="18"/>
                <w:szCs w:val="18"/>
              </w:rPr>
            </w:pPr>
            <w:r w:rsidRPr="005121C2">
              <w:rPr>
                <w:rFonts w:ascii="Arial" w:hAnsi="Arial" w:cs="Arial"/>
                <w:b/>
                <w:sz w:val="18"/>
                <w:szCs w:val="18"/>
              </w:rPr>
              <w:t>VIN</w:t>
            </w:r>
          </w:p>
          <w:p w14:paraId="1849DCE9" w14:textId="263C9712" w:rsidR="004B3E0C" w:rsidRPr="005121C2" w:rsidRDefault="004B3E0C" w:rsidP="004B3E0C">
            <w:pPr>
              <w:rPr>
                <w:rFonts w:ascii="Arial" w:hAnsi="Arial" w:cs="Arial"/>
                <w:b/>
                <w:sz w:val="18"/>
                <w:szCs w:val="18"/>
              </w:rPr>
            </w:pPr>
            <w:r w:rsidRPr="005121C2">
              <w:rPr>
                <w:rFonts w:ascii="Arial" w:hAnsi="Arial" w:cs="Arial"/>
                <w:i/>
                <w:sz w:val="16"/>
                <w:szCs w:val="16"/>
              </w:rPr>
              <w:t>(SSC_VIN.SSC_VIN)</w:t>
            </w:r>
          </w:p>
        </w:tc>
        <w:tc>
          <w:tcPr>
            <w:tcW w:w="1951" w:type="pct"/>
            <w:tcBorders>
              <w:top w:val="nil"/>
            </w:tcBorders>
          </w:tcPr>
          <w:p w14:paraId="7D7C4A4D"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243B7817"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187AD79C"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 xml:space="preserve">Will be a valid </w:t>
            </w:r>
            <w:proofErr w:type="gramStart"/>
            <w:r w:rsidRPr="005121C2">
              <w:rPr>
                <w:rFonts w:ascii="Arial" w:eastAsia="MS Mincho" w:hAnsi="Arial" w:cs="Arial"/>
                <w:sz w:val="18"/>
                <w:szCs w:val="18"/>
                <w:lang w:eastAsia="ja-JP"/>
              </w:rPr>
              <w:t>17 digit</w:t>
            </w:r>
            <w:proofErr w:type="gramEnd"/>
            <w:r w:rsidRPr="005121C2">
              <w:rPr>
                <w:rFonts w:ascii="Arial" w:eastAsia="MS Mincho" w:hAnsi="Arial" w:cs="Arial"/>
                <w:sz w:val="18"/>
                <w:szCs w:val="18"/>
                <w:lang w:eastAsia="ja-JP"/>
              </w:rPr>
              <w:t xml:space="preserve"> VIN.</w:t>
            </w:r>
          </w:p>
          <w:p w14:paraId="64ACA34B" w14:textId="3BAE3990"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Example: JTEDS41A882025492</w:t>
            </w:r>
          </w:p>
        </w:tc>
        <w:tc>
          <w:tcPr>
            <w:tcW w:w="1343" w:type="pct"/>
            <w:tcBorders>
              <w:top w:val="nil"/>
            </w:tcBorders>
          </w:tcPr>
          <w:p w14:paraId="4E016D7B" w14:textId="25E32481" w:rsidR="004B3E0C" w:rsidRPr="005121C2" w:rsidRDefault="004B3E0C" w:rsidP="004B3E0C">
            <w:pPr>
              <w:rPr>
                <w:rFonts w:ascii="Arial" w:hAnsi="Arial" w:cs="Arial"/>
                <w:sz w:val="18"/>
                <w:szCs w:val="18"/>
              </w:rPr>
            </w:pPr>
            <w:r w:rsidRPr="005121C2">
              <w:rPr>
                <w:rFonts w:ascii="Arial" w:hAnsi="Arial" w:cs="Arial"/>
                <w:sz w:val="18"/>
                <w:szCs w:val="18"/>
              </w:rPr>
              <w:t>The VIN number of the vehicle.</w:t>
            </w:r>
          </w:p>
        </w:tc>
      </w:tr>
      <w:tr w:rsidR="004B3E0C" w:rsidRPr="005121C2" w14:paraId="7CA502CF" w14:textId="77777777" w:rsidTr="000B4E1C">
        <w:tc>
          <w:tcPr>
            <w:tcW w:w="1706" w:type="pct"/>
          </w:tcPr>
          <w:p w14:paraId="11EFCC86" w14:textId="77777777" w:rsidR="004B3E0C" w:rsidRPr="005121C2" w:rsidRDefault="004B3E0C" w:rsidP="004B3E0C">
            <w:pPr>
              <w:rPr>
                <w:rFonts w:ascii="Arial" w:hAnsi="Arial" w:cs="Arial"/>
                <w:b/>
                <w:sz w:val="18"/>
                <w:szCs w:val="18"/>
              </w:rPr>
            </w:pPr>
            <w:r w:rsidRPr="005121C2">
              <w:rPr>
                <w:rFonts w:ascii="Arial" w:hAnsi="Arial" w:cs="Arial"/>
                <w:b/>
                <w:sz w:val="18"/>
                <w:szCs w:val="18"/>
              </w:rPr>
              <w:t>CAMPAIGN_CD</w:t>
            </w:r>
          </w:p>
          <w:p w14:paraId="3785FCBC" w14:textId="62AEEF6C" w:rsidR="004B3E0C" w:rsidRPr="005121C2" w:rsidRDefault="004B3E0C" w:rsidP="004B3E0C">
            <w:pPr>
              <w:rPr>
                <w:rFonts w:ascii="Arial" w:hAnsi="Arial" w:cs="Arial"/>
                <w:sz w:val="18"/>
                <w:szCs w:val="18"/>
              </w:rPr>
            </w:pPr>
            <w:r w:rsidRPr="005121C2">
              <w:rPr>
                <w:rFonts w:ascii="Arial" w:hAnsi="Arial" w:cs="Arial"/>
                <w:i/>
                <w:sz w:val="16"/>
                <w:szCs w:val="16"/>
              </w:rPr>
              <w:t>(SSC_VIN. CAMPAIGN_CD)</w:t>
            </w:r>
          </w:p>
        </w:tc>
        <w:tc>
          <w:tcPr>
            <w:tcW w:w="1951" w:type="pct"/>
          </w:tcPr>
          <w:p w14:paraId="2A3D79C9"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1375E46C"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2CC8B2E4"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Alphanumeric, max length of 6.</w:t>
            </w:r>
          </w:p>
          <w:p w14:paraId="2A839C63" w14:textId="77777777" w:rsidR="004B3E0C" w:rsidRPr="005121C2" w:rsidRDefault="004B3E0C" w:rsidP="004B3E0C">
            <w:pPr>
              <w:rPr>
                <w:rFonts w:ascii="Arial" w:hAnsi="Arial" w:cs="Arial"/>
                <w:sz w:val="18"/>
                <w:szCs w:val="18"/>
              </w:rPr>
            </w:pPr>
            <w:r w:rsidRPr="005121C2">
              <w:rPr>
                <w:rFonts w:ascii="Arial" w:eastAsia="MS Mincho" w:hAnsi="Arial" w:cs="Arial"/>
                <w:sz w:val="18"/>
                <w:szCs w:val="18"/>
                <w:lang w:eastAsia="ja-JP"/>
              </w:rPr>
              <w:t xml:space="preserve">Example: </w:t>
            </w:r>
            <w:r w:rsidRPr="005121C2">
              <w:rPr>
                <w:rFonts w:ascii="Arial" w:hAnsi="Arial" w:cs="Arial"/>
                <w:sz w:val="18"/>
                <w:szCs w:val="18"/>
              </w:rPr>
              <w:t>ALB, 70G, GST001</w:t>
            </w:r>
          </w:p>
        </w:tc>
        <w:tc>
          <w:tcPr>
            <w:tcW w:w="1343" w:type="pct"/>
          </w:tcPr>
          <w:p w14:paraId="6FE0B40A" w14:textId="77777777" w:rsidR="004B3E0C" w:rsidRDefault="004B3E0C" w:rsidP="004B3E0C">
            <w:pPr>
              <w:rPr>
                <w:rFonts w:ascii="Arial" w:hAnsi="Arial" w:cs="Arial"/>
                <w:sz w:val="18"/>
                <w:szCs w:val="18"/>
              </w:rPr>
            </w:pPr>
            <w:r w:rsidRPr="005121C2">
              <w:rPr>
                <w:rFonts w:ascii="Arial" w:hAnsi="Arial" w:cs="Arial"/>
                <w:sz w:val="18"/>
                <w:szCs w:val="18"/>
              </w:rPr>
              <w:t xml:space="preserve">The Campaign Code that is assigned by </w:t>
            </w:r>
            <w:r>
              <w:rPr>
                <w:rFonts w:ascii="Arial" w:hAnsi="Arial" w:cs="Arial"/>
                <w:sz w:val="18"/>
                <w:szCs w:val="18"/>
              </w:rPr>
              <w:t>TMNA</w:t>
            </w:r>
            <w:r w:rsidRPr="005121C2">
              <w:rPr>
                <w:rFonts w:ascii="Arial" w:hAnsi="Arial" w:cs="Arial"/>
                <w:sz w:val="18"/>
                <w:szCs w:val="18"/>
              </w:rPr>
              <w:t xml:space="preserve">. </w:t>
            </w:r>
          </w:p>
          <w:p w14:paraId="1613475A" w14:textId="5A0E02CA" w:rsidR="004B3E0C" w:rsidRPr="005121C2" w:rsidRDefault="004B3E0C" w:rsidP="004B3E0C">
            <w:pPr>
              <w:rPr>
                <w:rFonts w:ascii="Arial" w:hAnsi="Arial" w:cs="Arial"/>
                <w:sz w:val="18"/>
                <w:szCs w:val="18"/>
              </w:rPr>
            </w:pPr>
            <w:r>
              <w:rPr>
                <w:rFonts w:ascii="Arial" w:hAnsi="Arial" w:cs="Arial"/>
                <w:sz w:val="18"/>
                <w:szCs w:val="18"/>
              </w:rPr>
              <w:t>This should not change within a single file and should match that code in the filename</w:t>
            </w:r>
          </w:p>
        </w:tc>
      </w:tr>
      <w:tr w:rsidR="004B3E0C" w:rsidRPr="005121C2" w14:paraId="7C1987DA" w14:textId="77777777" w:rsidTr="000B4E1C">
        <w:tc>
          <w:tcPr>
            <w:tcW w:w="1706" w:type="pct"/>
          </w:tcPr>
          <w:p w14:paraId="59743BAF" w14:textId="40BB2794" w:rsidR="004B3E0C" w:rsidRPr="005121C2" w:rsidRDefault="004B3E0C" w:rsidP="004B3E0C">
            <w:pPr>
              <w:rPr>
                <w:rFonts w:ascii="Arial" w:hAnsi="Arial" w:cs="Arial"/>
                <w:b/>
                <w:sz w:val="18"/>
                <w:szCs w:val="18"/>
              </w:rPr>
            </w:pPr>
            <w:r w:rsidRPr="005121C2">
              <w:rPr>
                <w:rFonts w:ascii="Arial" w:hAnsi="Arial" w:cs="Arial"/>
                <w:b/>
                <w:sz w:val="18"/>
                <w:szCs w:val="18"/>
              </w:rPr>
              <w:t>DETAIL_ID</w:t>
            </w:r>
            <w:r w:rsidRPr="005121C2">
              <w:rPr>
                <w:rFonts w:ascii="Arial" w:hAnsi="Arial" w:cs="Arial"/>
                <w:i/>
                <w:sz w:val="16"/>
                <w:szCs w:val="16"/>
              </w:rPr>
              <w:t xml:space="preserve"> (SSC_VIN_VIEW.DETAIL_ID)</w:t>
            </w:r>
          </w:p>
        </w:tc>
        <w:tc>
          <w:tcPr>
            <w:tcW w:w="1951" w:type="pct"/>
          </w:tcPr>
          <w:p w14:paraId="4EC1C824" w14:textId="77777777"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7B27FCA5" w14:textId="74416C54"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 xml:space="preserve">Numeric, </w:t>
            </w:r>
            <w:proofErr w:type="spellStart"/>
            <w:r w:rsidRPr="005121C2">
              <w:rPr>
                <w:rFonts w:ascii="Arial" w:eastAsia="MS Mincho" w:hAnsi="Arial" w:cs="Arial"/>
                <w:sz w:val="18"/>
                <w:szCs w:val="18"/>
                <w:lang w:eastAsia="ja-JP"/>
              </w:rPr>
              <w:t>Autonumber</w:t>
            </w:r>
            <w:proofErr w:type="spellEnd"/>
            <w:r w:rsidRPr="005121C2">
              <w:rPr>
                <w:rFonts w:ascii="Arial" w:eastAsia="MS Mincho" w:hAnsi="Arial" w:cs="Arial"/>
                <w:sz w:val="18"/>
                <w:szCs w:val="18"/>
                <w:lang w:eastAsia="ja-JP"/>
              </w:rPr>
              <w:t>, max length of 7</w:t>
            </w:r>
          </w:p>
          <w:p w14:paraId="5B228ACE" w14:textId="4814318A" w:rsidR="004B3E0C" w:rsidRPr="005121C2" w:rsidRDefault="004B3E0C" w:rsidP="004B3E0C">
            <w:pPr>
              <w:rPr>
                <w:rFonts w:ascii="Arial" w:eastAsia="MS Mincho" w:hAnsi="Arial" w:cs="Arial"/>
                <w:sz w:val="18"/>
                <w:szCs w:val="18"/>
                <w:lang w:eastAsia="ja-JP"/>
              </w:rPr>
            </w:pPr>
            <w:r w:rsidRPr="005121C2">
              <w:rPr>
                <w:rFonts w:ascii="Arial" w:eastAsia="MS Mincho" w:hAnsi="Arial" w:cs="Arial"/>
                <w:sz w:val="18"/>
                <w:szCs w:val="18"/>
                <w:lang w:eastAsia="ja-JP"/>
              </w:rPr>
              <w:t>Example: 3</w:t>
            </w:r>
            <w:r w:rsidRPr="005121C2">
              <w:rPr>
                <w:rFonts w:ascii="Arial" w:hAnsi="Arial" w:cs="Arial"/>
                <w:sz w:val="18"/>
                <w:szCs w:val="18"/>
              </w:rPr>
              <w:t>, 25, 405</w:t>
            </w:r>
          </w:p>
        </w:tc>
        <w:tc>
          <w:tcPr>
            <w:tcW w:w="1343" w:type="pct"/>
          </w:tcPr>
          <w:p w14:paraId="26DF587A" w14:textId="77777777" w:rsidR="004B3E0C" w:rsidRDefault="004B3E0C" w:rsidP="004B3E0C">
            <w:pPr>
              <w:rPr>
                <w:rFonts w:ascii="Arial" w:hAnsi="Arial" w:cs="Arial"/>
                <w:sz w:val="18"/>
                <w:szCs w:val="18"/>
              </w:rPr>
            </w:pPr>
            <w:r>
              <w:rPr>
                <w:rFonts w:ascii="Arial" w:hAnsi="Arial" w:cs="Arial"/>
                <w:sz w:val="18"/>
                <w:szCs w:val="18"/>
              </w:rPr>
              <w:t>This identifies the campaign content variant</w:t>
            </w:r>
          </w:p>
          <w:p w14:paraId="5733DFB2" w14:textId="7D3051BD" w:rsidR="004B3E0C" w:rsidRPr="005121C2" w:rsidRDefault="004B3E0C" w:rsidP="004B3E0C">
            <w:pPr>
              <w:rPr>
                <w:rFonts w:ascii="Arial" w:hAnsi="Arial" w:cs="Arial"/>
                <w:sz w:val="18"/>
                <w:szCs w:val="18"/>
              </w:rPr>
            </w:pPr>
            <w:r>
              <w:rPr>
                <w:rFonts w:ascii="Arial" w:hAnsi="Arial" w:cs="Arial"/>
                <w:sz w:val="18"/>
                <w:szCs w:val="18"/>
              </w:rPr>
              <w:t xml:space="preserve">This should not change within a single file and </w:t>
            </w:r>
            <w:r>
              <w:rPr>
                <w:rFonts w:ascii="Arial" w:hAnsi="Arial" w:cs="Arial"/>
                <w:sz w:val="18"/>
                <w:szCs w:val="18"/>
              </w:rPr>
              <w:lastRenderedPageBreak/>
              <w:t>should match with the filename</w:t>
            </w:r>
          </w:p>
        </w:tc>
      </w:tr>
      <w:tr w:rsidR="004B3E0C" w:rsidRPr="005121C2" w14:paraId="2E43AF52" w14:textId="77777777" w:rsidTr="000B4E1C">
        <w:tc>
          <w:tcPr>
            <w:tcW w:w="1706" w:type="pct"/>
          </w:tcPr>
          <w:p w14:paraId="422D1E85" w14:textId="58BFAA6B" w:rsidR="004B3E0C" w:rsidRDefault="004B3E0C" w:rsidP="004B3E0C">
            <w:pPr>
              <w:rPr>
                <w:rFonts w:ascii="Arial" w:hAnsi="Arial" w:cs="Arial"/>
                <w:b/>
                <w:sz w:val="18"/>
                <w:szCs w:val="18"/>
              </w:rPr>
            </w:pPr>
            <w:r>
              <w:rPr>
                <w:rFonts w:ascii="Arial" w:hAnsi="Arial" w:cs="Arial"/>
                <w:b/>
                <w:sz w:val="18"/>
                <w:szCs w:val="18"/>
              </w:rPr>
              <w:lastRenderedPageBreak/>
              <w:t>VIN_FILE_NO</w:t>
            </w:r>
          </w:p>
        </w:tc>
        <w:tc>
          <w:tcPr>
            <w:tcW w:w="1951" w:type="pct"/>
          </w:tcPr>
          <w:p w14:paraId="5CDA27D2" w14:textId="77777777" w:rsidR="004B3E0C" w:rsidRPr="005121C2" w:rsidRDefault="004B3E0C" w:rsidP="004B3E0C">
            <w:pPr>
              <w:rPr>
                <w:rFonts w:ascii="Arial" w:eastAsia="MS Mincho" w:hAnsi="Arial" w:cs="Arial"/>
                <w:sz w:val="18"/>
                <w:szCs w:val="18"/>
                <w:lang w:eastAsia="ja-JP"/>
              </w:rPr>
            </w:pPr>
            <w:commentRangeStart w:id="23"/>
            <w:r w:rsidRPr="005121C2">
              <w:rPr>
                <w:rFonts w:ascii="Arial" w:eastAsia="MS Mincho" w:hAnsi="Arial" w:cs="Arial"/>
                <w:sz w:val="18"/>
                <w:szCs w:val="18"/>
                <w:lang w:eastAsia="ja-JP"/>
              </w:rPr>
              <w:t>Required.</w:t>
            </w:r>
          </w:p>
          <w:p w14:paraId="3836987A" w14:textId="77777777"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Numeric,</w:t>
            </w:r>
            <w:r w:rsidRPr="005121C2">
              <w:rPr>
                <w:rFonts w:ascii="Arial" w:eastAsia="MS Mincho" w:hAnsi="Arial" w:cs="Arial"/>
                <w:sz w:val="18"/>
                <w:szCs w:val="18"/>
                <w:lang w:eastAsia="ja-JP"/>
              </w:rPr>
              <w:t xml:space="preserve"> </w:t>
            </w:r>
            <w:proofErr w:type="spellStart"/>
            <w:r w:rsidRPr="005121C2">
              <w:rPr>
                <w:rFonts w:ascii="Arial" w:eastAsia="MS Mincho" w:hAnsi="Arial" w:cs="Arial"/>
                <w:sz w:val="18"/>
                <w:szCs w:val="18"/>
                <w:lang w:eastAsia="ja-JP"/>
              </w:rPr>
              <w:t>Autonumber</w:t>
            </w:r>
            <w:proofErr w:type="spellEnd"/>
            <w:r w:rsidRPr="005121C2">
              <w:rPr>
                <w:rFonts w:ascii="Arial" w:eastAsia="MS Mincho" w:hAnsi="Arial" w:cs="Arial"/>
                <w:sz w:val="18"/>
                <w:szCs w:val="18"/>
                <w:lang w:eastAsia="ja-JP"/>
              </w:rPr>
              <w:t xml:space="preserve">, max length of </w:t>
            </w:r>
            <w:r>
              <w:rPr>
                <w:rFonts w:ascii="Arial" w:eastAsia="MS Mincho" w:hAnsi="Arial" w:cs="Arial"/>
                <w:sz w:val="18"/>
                <w:szCs w:val="18"/>
                <w:lang w:eastAsia="ja-JP"/>
              </w:rPr>
              <w:t>2</w:t>
            </w:r>
          </w:p>
          <w:p w14:paraId="57F8BDE4" w14:textId="21845D75"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 xml:space="preserve">Example: </w:t>
            </w:r>
            <w:del w:id="24" w:author="Luv Parakh (TMS)" w:date="2018-10-04T13:44:00Z">
              <w:r w:rsidDel="006C7159">
                <w:rPr>
                  <w:rFonts w:ascii="Arial" w:eastAsia="MS Mincho" w:hAnsi="Arial" w:cs="Arial"/>
                  <w:sz w:val="18"/>
                  <w:szCs w:val="18"/>
                  <w:lang w:eastAsia="ja-JP"/>
                </w:rPr>
                <w:delText>0</w:delText>
              </w:r>
            </w:del>
            <w:r>
              <w:rPr>
                <w:rFonts w:ascii="Arial" w:eastAsia="MS Mincho" w:hAnsi="Arial" w:cs="Arial"/>
                <w:sz w:val="18"/>
                <w:szCs w:val="18"/>
                <w:lang w:eastAsia="ja-JP"/>
              </w:rPr>
              <w:t>1, 10, 15</w:t>
            </w:r>
          </w:p>
        </w:tc>
        <w:tc>
          <w:tcPr>
            <w:tcW w:w="1343" w:type="pct"/>
          </w:tcPr>
          <w:p w14:paraId="3E7F2FDC" w14:textId="3A1667B4"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 xml:space="preserve">This tracks file number for when multiple files are provided in a day. Resets to </w:t>
            </w:r>
            <w:del w:id="25" w:author="Luv Parakh (TMS)" w:date="2018-10-04T13:46:00Z">
              <w:r w:rsidDel="006C7159">
                <w:rPr>
                  <w:rFonts w:ascii="Arial" w:eastAsia="MS Mincho" w:hAnsi="Arial" w:cs="Arial"/>
                  <w:sz w:val="18"/>
                  <w:szCs w:val="18"/>
                  <w:lang w:eastAsia="ja-JP"/>
                </w:rPr>
                <w:delText>0</w:delText>
              </w:r>
            </w:del>
            <w:r>
              <w:rPr>
                <w:rFonts w:ascii="Arial" w:eastAsia="MS Mincho" w:hAnsi="Arial" w:cs="Arial"/>
                <w:sz w:val="18"/>
                <w:szCs w:val="18"/>
                <w:lang w:eastAsia="ja-JP"/>
              </w:rPr>
              <w:t>1 each new day.</w:t>
            </w:r>
            <w:r>
              <w:rPr>
                <w:rStyle w:val="CommentReference"/>
              </w:rPr>
              <w:commentReference w:id="26"/>
            </w:r>
          </w:p>
          <w:p w14:paraId="7C99AB0B" w14:textId="6E4BCAFD" w:rsidR="004B3E0C" w:rsidRDefault="004B3E0C" w:rsidP="004B3E0C">
            <w:pPr>
              <w:rPr>
                <w:rFonts w:ascii="Arial" w:eastAsia="MS Mincho" w:hAnsi="Arial" w:cs="Arial"/>
                <w:sz w:val="18"/>
                <w:szCs w:val="18"/>
                <w:lang w:eastAsia="ja-JP"/>
              </w:rPr>
            </w:pPr>
            <w:r>
              <w:rPr>
                <w:rFonts w:ascii="Arial" w:hAnsi="Arial" w:cs="Arial"/>
                <w:sz w:val="18"/>
                <w:szCs w:val="18"/>
              </w:rPr>
              <w:t>This should not change within a single file and should match with the filename</w:t>
            </w:r>
            <w:commentRangeEnd w:id="23"/>
            <w:r w:rsidR="00FF236D">
              <w:rPr>
                <w:rStyle w:val="CommentReference"/>
              </w:rPr>
              <w:commentReference w:id="23"/>
            </w:r>
          </w:p>
        </w:tc>
      </w:tr>
      <w:tr w:rsidR="004B3E0C" w:rsidRPr="005121C2" w14:paraId="0ACE63AA" w14:textId="77777777" w:rsidTr="000B4E1C">
        <w:tc>
          <w:tcPr>
            <w:tcW w:w="1706" w:type="pct"/>
          </w:tcPr>
          <w:p w14:paraId="25088E51" w14:textId="65B24D15" w:rsidR="004B3E0C" w:rsidRPr="005121C2" w:rsidRDefault="004B3E0C" w:rsidP="004B3E0C">
            <w:pPr>
              <w:rPr>
                <w:rFonts w:ascii="Arial" w:hAnsi="Arial" w:cs="Arial"/>
                <w:b/>
                <w:sz w:val="18"/>
                <w:szCs w:val="18"/>
              </w:rPr>
            </w:pPr>
            <w:r>
              <w:rPr>
                <w:rFonts w:ascii="Arial" w:hAnsi="Arial" w:cs="Arial"/>
                <w:b/>
                <w:sz w:val="18"/>
                <w:szCs w:val="18"/>
              </w:rPr>
              <w:t>DESTINATION_CODE</w:t>
            </w:r>
          </w:p>
        </w:tc>
        <w:tc>
          <w:tcPr>
            <w:tcW w:w="1951" w:type="pct"/>
          </w:tcPr>
          <w:p w14:paraId="0E5A9DF1" w14:textId="77777777"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Required</w:t>
            </w:r>
          </w:p>
          <w:p w14:paraId="54487E6F" w14:textId="4563A7DD" w:rsidR="004B3E0C" w:rsidRPr="005121C2"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Numeric, max length of 3</w:t>
            </w:r>
          </w:p>
        </w:tc>
        <w:tc>
          <w:tcPr>
            <w:tcW w:w="1343" w:type="pct"/>
          </w:tcPr>
          <w:p w14:paraId="142BE994" w14:textId="4F5FF61C"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Destination indicator so call center number variations can be applied.</w:t>
            </w:r>
          </w:p>
          <w:p w14:paraId="7C274D53" w14:textId="3614B086" w:rsidR="004B3E0C" w:rsidRDefault="004B3E0C" w:rsidP="004B3E0C">
            <w:pPr>
              <w:rPr>
                <w:rFonts w:ascii="Arial" w:hAnsi="Arial" w:cs="Arial"/>
                <w:sz w:val="18"/>
                <w:szCs w:val="18"/>
              </w:rPr>
            </w:pPr>
            <w:commentRangeStart w:id="27"/>
            <w:r>
              <w:rPr>
                <w:rFonts w:ascii="Arial" w:eastAsia="MS Mincho" w:hAnsi="Arial" w:cs="Arial"/>
                <w:sz w:val="18"/>
                <w:szCs w:val="18"/>
                <w:lang w:eastAsia="ja-JP"/>
              </w:rPr>
              <w:t>If left blank, the VIN will be assumed to be from continental US</w:t>
            </w:r>
            <w:commentRangeEnd w:id="27"/>
            <w:r>
              <w:rPr>
                <w:rStyle w:val="CommentReference"/>
              </w:rPr>
              <w:commentReference w:id="27"/>
            </w:r>
          </w:p>
        </w:tc>
      </w:tr>
      <w:tr w:rsidR="004B3E0C" w:rsidRPr="005121C2" w14:paraId="2CEA9F67" w14:textId="77777777" w:rsidTr="000B4E1C">
        <w:tc>
          <w:tcPr>
            <w:tcW w:w="1706" w:type="pct"/>
          </w:tcPr>
          <w:p w14:paraId="729B18AC" w14:textId="35F1902D" w:rsidR="004B3E0C" w:rsidRDefault="004B3E0C" w:rsidP="004B3E0C">
            <w:pPr>
              <w:rPr>
                <w:rFonts w:ascii="Arial" w:hAnsi="Arial" w:cs="Arial"/>
                <w:b/>
                <w:sz w:val="18"/>
                <w:szCs w:val="18"/>
              </w:rPr>
            </w:pPr>
            <w:commentRangeStart w:id="28"/>
            <w:del w:id="29" w:author="Luv Parakh (TMS)" w:date="2018-10-04T15:02:00Z">
              <w:r w:rsidDel="00FF236D">
                <w:rPr>
                  <w:rFonts w:ascii="Arial" w:hAnsi="Arial" w:cs="Arial"/>
                  <w:b/>
                  <w:sz w:val="18"/>
                  <w:szCs w:val="18"/>
                </w:rPr>
                <w:delText>COMPLETE_FLAG</w:delText>
              </w:r>
            </w:del>
          </w:p>
        </w:tc>
        <w:tc>
          <w:tcPr>
            <w:tcW w:w="1951" w:type="pct"/>
          </w:tcPr>
          <w:p w14:paraId="00291A77" w14:textId="0CD42528" w:rsidR="004B3E0C" w:rsidDel="00FF236D" w:rsidRDefault="004B3E0C" w:rsidP="004B3E0C">
            <w:pPr>
              <w:rPr>
                <w:del w:id="30" w:author="Luv Parakh (TMS)" w:date="2018-10-04T15:02:00Z"/>
                <w:rFonts w:ascii="Arial" w:eastAsia="MS Mincho" w:hAnsi="Arial" w:cs="Arial"/>
                <w:sz w:val="18"/>
                <w:szCs w:val="18"/>
                <w:lang w:eastAsia="ja-JP"/>
              </w:rPr>
            </w:pPr>
            <w:del w:id="31" w:author="Luv Parakh (TMS)" w:date="2018-10-04T15:02:00Z">
              <w:r w:rsidDel="00FF236D">
                <w:rPr>
                  <w:rFonts w:ascii="Arial" w:eastAsia="MS Mincho" w:hAnsi="Arial" w:cs="Arial"/>
                  <w:sz w:val="18"/>
                  <w:szCs w:val="18"/>
                  <w:lang w:eastAsia="ja-JP"/>
                </w:rPr>
                <w:delText>Required</w:delText>
              </w:r>
            </w:del>
          </w:p>
          <w:p w14:paraId="41F5A49C" w14:textId="03E0D882" w:rsidR="004B3E0C" w:rsidDel="00FF236D" w:rsidRDefault="004B3E0C" w:rsidP="004B3E0C">
            <w:pPr>
              <w:rPr>
                <w:del w:id="32" w:author="Luv Parakh (TMS)" w:date="2018-10-04T15:02:00Z"/>
                <w:rFonts w:ascii="Arial" w:eastAsia="MS Mincho" w:hAnsi="Arial" w:cs="Arial"/>
                <w:sz w:val="18"/>
                <w:szCs w:val="18"/>
                <w:lang w:eastAsia="ja-JP"/>
              </w:rPr>
            </w:pPr>
            <w:del w:id="33" w:author="Luv Parakh (TMS)" w:date="2018-10-04T15:02:00Z">
              <w:r w:rsidDel="00FF236D">
                <w:rPr>
                  <w:rFonts w:ascii="Arial" w:eastAsia="MS Mincho" w:hAnsi="Arial" w:cs="Arial"/>
                  <w:sz w:val="18"/>
                  <w:szCs w:val="18"/>
                  <w:lang w:eastAsia="ja-JP"/>
                </w:rPr>
                <w:delText>Numeric</w:delText>
              </w:r>
            </w:del>
          </w:p>
          <w:p w14:paraId="16E58F65" w14:textId="6D2FF5C5" w:rsidR="004B3E0C" w:rsidDel="00FF236D" w:rsidRDefault="004B3E0C" w:rsidP="004B3E0C">
            <w:pPr>
              <w:rPr>
                <w:del w:id="34" w:author="Luv Parakh (TMS)" w:date="2018-10-04T15:02:00Z"/>
                <w:rFonts w:ascii="Arial" w:eastAsia="MS Mincho" w:hAnsi="Arial" w:cs="Arial"/>
                <w:sz w:val="18"/>
                <w:szCs w:val="18"/>
                <w:lang w:eastAsia="ja-JP"/>
              </w:rPr>
            </w:pPr>
            <w:del w:id="35" w:author="Luv Parakh (TMS)" w:date="2018-10-04T15:02:00Z">
              <w:r w:rsidDel="00FF236D">
                <w:rPr>
                  <w:rFonts w:ascii="Arial" w:eastAsia="MS Mincho" w:hAnsi="Arial" w:cs="Arial"/>
                  <w:sz w:val="18"/>
                  <w:szCs w:val="18"/>
                  <w:lang w:eastAsia="ja-JP"/>
                </w:rPr>
                <w:delText>0 indicate “OFF”</w:delText>
              </w:r>
            </w:del>
          </w:p>
          <w:p w14:paraId="430E7FBC" w14:textId="63F48079" w:rsidR="004B3E0C" w:rsidRDefault="004B3E0C" w:rsidP="004B3E0C">
            <w:pPr>
              <w:rPr>
                <w:rFonts w:ascii="Arial" w:eastAsia="MS Mincho" w:hAnsi="Arial" w:cs="Arial"/>
                <w:sz w:val="18"/>
                <w:szCs w:val="18"/>
                <w:lang w:eastAsia="ja-JP"/>
              </w:rPr>
            </w:pPr>
            <w:del w:id="36" w:author="Luv Parakh (TMS)" w:date="2018-10-04T15:02:00Z">
              <w:r w:rsidDel="00FF236D">
                <w:rPr>
                  <w:rFonts w:ascii="Arial" w:eastAsia="MS Mincho" w:hAnsi="Arial" w:cs="Arial"/>
                  <w:sz w:val="18"/>
                  <w:szCs w:val="18"/>
                  <w:lang w:eastAsia="ja-JP"/>
                </w:rPr>
                <w:delText>1 indicates “ON”</w:delText>
              </w:r>
            </w:del>
          </w:p>
        </w:tc>
        <w:tc>
          <w:tcPr>
            <w:tcW w:w="1343" w:type="pct"/>
          </w:tcPr>
          <w:p w14:paraId="41B89B0F" w14:textId="2DC082C0" w:rsidR="004B3E0C" w:rsidDel="00FF236D" w:rsidRDefault="004B3E0C" w:rsidP="004B3E0C">
            <w:pPr>
              <w:rPr>
                <w:del w:id="37" w:author="Luv Parakh (TMS)" w:date="2018-10-04T15:02:00Z"/>
                <w:rFonts w:ascii="Arial" w:eastAsia="MS Mincho" w:hAnsi="Arial" w:cs="Arial"/>
                <w:sz w:val="18"/>
                <w:szCs w:val="18"/>
                <w:lang w:eastAsia="ja-JP"/>
              </w:rPr>
            </w:pPr>
            <w:del w:id="38" w:author="Luv Parakh (TMS)" w:date="2018-10-04T15:02:00Z">
              <w:r w:rsidDel="00FF236D">
                <w:rPr>
                  <w:rFonts w:ascii="Arial" w:eastAsia="MS Mincho" w:hAnsi="Arial" w:cs="Arial"/>
                  <w:sz w:val="18"/>
                  <w:szCs w:val="18"/>
                  <w:lang w:eastAsia="ja-JP"/>
                </w:rPr>
                <w:delText xml:space="preserve">If “OFF”, this indicates that a particular VIN does not have the campaign completed yet. </w:delText>
              </w:r>
            </w:del>
          </w:p>
          <w:p w14:paraId="7374BCA4" w14:textId="4D64CE0D" w:rsidR="004B3E0C" w:rsidDel="00FF236D" w:rsidRDefault="004B3E0C" w:rsidP="004B3E0C">
            <w:pPr>
              <w:rPr>
                <w:del w:id="39" w:author="Luv Parakh (TMS)" w:date="2018-10-04T15:02:00Z"/>
                <w:rFonts w:ascii="Arial" w:eastAsia="MS Mincho" w:hAnsi="Arial" w:cs="Arial"/>
                <w:sz w:val="18"/>
                <w:szCs w:val="18"/>
                <w:lang w:eastAsia="ja-JP"/>
              </w:rPr>
            </w:pPr>
          </w:p>
          <w:p w14:paraId="1E4735E0" w14:textId="02F52C46" w:rsidR="004B3E0C" w:rsidRDefault="004B3E0C" w:rsidP="004B3E0C">
            <w:pPr>
              <w:rPr>
                <w:rFonts w:ascii="Arial" w:hAnsi="Arial" w:cs="Arial"/>
                <w:sz w:val="18"/>
                <w:szCs w:val="18"/>
              </w:rPr>
            </w:pPr>
            <w:del w:id="40" w:author="Luv Parakh (TMS)" w:date="2018-10-04T15:02:00Z">
              <w:r w:rsidDel="00FF236D">
                <w:rPr>
                  <w:rFonts w:ascii="Arial" w:eastAsia="MS Mincho" w:hAnsi="Arial" w:cs="Arial"/>
                  <w:sz w:val="18"/>
                  <w:szCs w:val="18"/>
                  <w:lang w:eastAsia="ja-JP"/>
                </w:rPr>
                <w:delText>If “ON”, this indicates that a particular VIN has completed the campaign and should no longer receive this campaign</w:delText>
              </w:r>
            </w:del>
            <w:commentRangeEnd w:id="28"/>
            <w:r w:rsidR="00FF236D">
              <w:rPr>
                <w:rStyle w:val="CommentReference"/>
              </w:rPr>
              <w:commentReference w:id="28"/>
            </w:r>
          </w:p>
        </w:tc>
      </w:tr>
      <w:tr w:rsidR="004B3E0C" w:rsidRPr="005121C2" w14:paraId="5C122FBA" w14:textId="77777777" w:rsidTr="000B4E1C">
        <w:tc>
          <w:tcPr>
            <w:tcW w:w="1706" w:type="pct"/>
          </w:tcPr>
          <w:p w14:paraId="278EEF5E" w14:textId="57796A84" w:rsidR="004B3E0C" w:rsidRDefault="004B3E0C" w:rsidP="004B3E0C">
            <w:pPr>
              <w:rPr>
                <w:rFonts w:ascii="Arial" w:hAnsi="Arial" w:cs="Arial"/>
                <w:b/>
                <w:sz w:val="18"/>
                <w:szCs w:val="18"/>
              </w:rPr>
            </w:pPr>
            <w:r>
              <w:rPr>
                <w:rFonts w:ascii="Arial" w:hAnsi="Arial" w:cs="Arial"/>
                <w:b/>
                <w:sz w:val="18"/>
                <w:szCs w:val="18"/>
              </w:rPr>
              <w:t>TEST_FLAG</w:t>
            </w:r>
          </w:p>
        </w:tc>
        <w:tc>
          <w:tcPr>
            <w:tcW w:w="1951" w:type="pct"/>
          </w:tcPr>
          <w:p w14:paraId="0AA5D0B9" w14:textId="77777777" w:rsidR="004B3E0C" w:rsidRDefault="004B3E0C" w:rsidP="004B3E0C">
            <w:pPr>
              <w:rPr>
                <w:ins w:id="41" w:author="Luv Parakh (TMS)" w:date="2018-06-27T16:38:00Z"/>
                <w:rFonts w:ascii="Arial" w:eastAsia="MS Mincho" w:hAnsi="Arial" w:cs="Arial"/>
                <w:sz w:val="18"/>
                <w:szCs w:val="18"/>
                <w:lang w:eastAsia="ja-JP"/>
              </w:rPr>
            </w:pPr>
            <w:r>
              <w:rPr>
                <w:rFonts w:ascii="Arial" w:eastAsia="MS Mincho" w:hAnsi="Arial" w:cs="Arial"/>
                <w:sz w:val="18"/>
                <w:szCs w:val="18"/>
                <w:lang w:eastAsia="ja-JP"/>
              </w:rPr>
              <w:t>Required</w:t>
            </w:r>
          </w:p>
          <w:p w14:paraId="5E8CD31D" w14:textId="78FFDBF2"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Numeric</w:t>
            </w:r>
          </w:p>
          <w:p w14:paraId="60EC8C99" w14:textId="77777777"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0 indicate “OFF”</w:t>
            </w:r>
          </w:p>
          <w:p w14:paraId="3181B474" w14:textId="046CE728"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1 indicates “ON”</w:t>
            </w:r>
          </w:p>
        </w:tc>
        <w:tc>
          <w:tcPr>
            <w:tcW w:w="1343" w:type="pct"/>
          </w:tcPr>
          <w:p w14:paraId="31451B08" w14:textId="77777777" w:rsidR="004B3E0C" w:rsidRDefault="004B3E0C" w:rsidP="004B3E0C">
            <w:pPr>
              <w:rPr>
                <w:rFonts w:ascii="Arial" w:eastAsia="MS Mincho" w:hAnsi="Arial" w:cs="Arial"/>
                <w:sz w:val="18"/>
                <w:szCs w:val="18"/>
                <w:lang w:eastAsia="ja-JP"/>
              </w:rPr>
            </w:pPr>
            <w:r>
              <w:rPr>
                <w:rFonts w:ascii="Arial" w:eastAsia="MS Mincho" w:hAnsi="Arial" w:cs="Arial"/>
                <w:sz w:val="18"/>
                <w:szCs w:val="18"/>
                <w:lang w:eastAsia="ja-JP"/>
              </w:rPr>
              <w:t xml:space="preserve">If “OFF”, this indicates that a particular VIN is a production VIN – not one for testing. </w:t>
            </w:r>
          </w:p>
          <w:p w14:paraId="591A1E61" w14:textId="77777777" w:rsidR="004B3E0C" w:rsidRDefault="004B3E0C" w:rsidP="004B3E0C">
            <w:pPr>
              <w:rPr>
                <w:rFonts w:ascii="Arial" w:eastAsia="MS Mincho" w:hAnsi="Arial" w:cs="Arial"/>
                <w:sz w:val="18"/>
                <w:szCs w:val="18"/>
                <w:lang w:eastAsia="ja-JP"/>
              </w:rPr>
            </w:pPr>
          </w:p>
          <w:p w14:paraId="5E919435" w14:textId="77777777" w:rsidR="004B3E0C" w:rsidRDefault="004B3E0C" w:rsidP="004B3E0C">
            <w:pPr>
              <w:rPr>
                <w:ins w:id="42" w:author="Luv Parakh (TMS)" w:date="2018-10-04T13:59:00Z"/>
                <w:rFonts w:ascii="Arial" w:eastAsia="MS Mincho" w:hAnsi="Arial" w:cs="Arial"/>
                <w:sz w:val="18"/>
                <w:szCs w:val="18"/>
                <w:lang w:eastAsia="ja-JP"/>
              </w:rPr>
            </w:pPr>
            <w:r>
              <w:rPr>
                <w:rFonts w:ascii="Arial" w:eastAsia="MS Mincho" w:hAnsi="Arial" w:cs="Arial"/>
                <w:sz w:val="18"/>
                <w:szCs w:val="18"/>
                <w:lang w:eastAsia="ja-JP"/>
              </w:rPr>
              <w:t>If “ON”, this indicates that a particular VIN is to be used only for testing purposes prior to actual publishing of the HU campaign</w:t>
            </w:r>
          </w:p>
          <w:p w14:paraId="323110C6" w14:textId="77777777" w:rsidR="000A582C" w:rsidRDefault="000A582C" w:rsidP="004B3E0C">
            <w:pPr>
              <w:rPr>
                <w:ins w:id="43" w:author="Luv Parakh (TMS)" w:date="2018-10-04T13:59:00Z"/>
                <w:rFonts w:ascii="Arial" w:eastAsia="MS Mincho" w:hAnsi="Arial" w:cs="Arial"/>
                <w:sz w:val="18"/>
                <w:szCs w:val="18"/>
                <w:lang w:eastAsia="ja-JP"/>
              </w:rPr>
            </w:pPr>
          </w:p>
          <w:p w14:paraId="57F48EAC" w14:textId="351C4CE3" w:rsidR="000A582C" w:rsidRDefault="000A582C" w:rsidP="004B3E0C">
            <w:pPr>
              <w:rPr>
                <w:rFonts w:ascii="Arial" w:eastAsia="MS Mincho" w:hAnsi="Arial" w:cs="Arial"/>
                <w:sz w:val="18"/>
                <w:szCs w:val="18"/>
                <w:lang w:eastAsia="ja-JP"/>
              </w:rPr>
            </w:pPr>
            <w:ins w:id="44" w:author="Luv Parakh (TMS)" w:date="2018-10-04T13:59:00Z">
              <w:r>
                <w:rPr>
                  <w:rFonts w:ascii="Arial" w:eastAsia="MS Mincho" w:hAnsi="Arial" w:cs="Arial"/>
                  <w:sz w:val="18"/>
                  <w:szCs w:val="18"/>
                  <w:lang w:eastAsia="ja-JP"/>
                </w:rPr>
                <w:t>This field will be used to exclude “TEST” VIN’s for reporting purposes</w:t>
              </w:r>
            </w:ins>
          </w:p>
        </w:tc>
      </w:tr>
      <w:tr w:rsidR="004B3E0C" w:rsidRPr="005121C2" w14:paraId="5925DD43" w14:textId="77777777" w:rsidTr="000B4E1C">
        <w:trPr>
          <w:ins w:id="45" w:author="Shyam Basani (TMNA)" w:date="2018-09-05T16:07:00Z"/>
        </w:trPr>
        <w:tc>
          <w:tcPr>
            <w:tcW w:w="1706" w:type="pct"/>
          </w:tcPr>
          <w:p w14:paraId="6259C1CE" w14:textId="77777777" w:rsidR="004B3E0C" w:rsidRDefault="004B3E0C" w:rsidP="004B3E0C">
            <w:pPr>
              <w:rPr>
                <w:ins w:id="46" w:author="Shyam Basani (TMNA)" w:date="2018-09-05T16:07:00Z"/>
                <w:rFonts w:ascii="Arial" w:hAnsi="Arial" w:cs="Arial"/>
                <w:b/>
                <w:sz w:val="18"/>
                <w:szCs w:val="18"/>
              </w:rPr>
            </w:pPr>
          </w:p>
        </w:tc>
        <w:tc>
          <w:tcPr>
            <w:tcW w:w="1951" w:type="pct"/>
          </w:tcPr>
          <w:p w14:paraId="286CE87C" w14:textId="77777777" w:rsidR="004B3E0C" w:rsidRDefault="004B3E0C" w:rsidP="004B3E0C">
            <w:pPr>
              <w:rPr>
                <w:ins w:id="47" w:author="Shyam Basani (TMNA)" w:date="2018-09-05T16:07:00Z"/>
                <w:rFonts w:ascii="Arial" w:eastAsia="MS Mincho" w:hAnsi="Arial" w:cs="Arial"/>
                <w:sz w:val="18"/>
                <w:szCs w:val="18"/>
                <w:lang w:eastAsia="ja-JP"/>
              </w:rPr>
            </w:pPr>
          </w:p>
        </w:tc>
        <w:tc>
          <w:tcPr>
            <w:tcW w:w="1343" w:type="pct"/>
          </w:tcPr>
          <w:p w14:paraId="751F9F0E" w14:textId="77777777" w:rsidR="004B3E0C" w:rsidRDefault="004B3E0C" w:rsidP="004B3E0C">
            <w:pPr>
              <w:rPr>
                <w:ins w:id="48" w:author="Shyam Basani (TMNA)" w:date="2018-09-05T16:07:00Z"/>
                <w:rFonts w:ascii="Arial" w:eastAsia="MS Mincho" w:hAnsi="Arial" w:cs="Arial"/>
                <w:sz w:val="18"/>
                <w:szCs w:val="18"/>
                <w:lang w:eastAsia="ja-JP"/>
              </w:rPr>
            </w:pPr>
          </w:p>
        </w:tc>
      </w:tr>
    </w:tbl>
    <w:p w14:paraId="6169CB77" w14:textId="77777777" w:rsidR="00273344" w:rsidRPr="005121C2" w:rsidRDefault="00273344" w:rsidP="00273344">
      <w:pPr>
        <w:rPr>
          <w:rFonts w:ascii="Arial" w:hAnsi="Arial" w:cs="Arial"/>
          <w:sz w:val="18"/>
          <w:szCs w:val="18"/>
        </w:rPr>
      </w:pPr>
    </w:p>
    <w:p w14:paraId="32AF6F45" w14:textId="68A056A4" w:rsidR="004C0692" w:rsidRDefault="00A619DA" w:rsidP="00273344">
      <w:pPr>
        <w:rPr>
          <w:rFonts w:ascii="Arial" w:hAnsi="Arial" w:cs="Arial"/>
          <w:sz w:val="20"/>
          <w:szCs w:val="20"/>
        </w:rPr>
      </w:pPr>
      <w:commentRangeStart w:id="49"/>
      <w:commentRangeEnd w:id="49"/>
      <w:r>
        <w:rPr>
          <w:rStyle w:val="CommentReference"/>
        </w:rPr>
        <w:commentReference w:id="49"/>
      </w:r>
      <w:ins w:id="50" w:author="Shyam Basani (TMNA)" w:date="2018-10-10T15:20:00Z">
        <w:r w:rsidR="00D149A1">
          <w:rPr>
            <w:rFonts w:ascii="Arial" w:hAnsi="Arial" w:cs="Arial"/>
            <w:sz w:val="20"/>
            <w:szCs w:val="20"/>
          </w:rPr>
          <w:t xml:space="preserve">TMNA CT will validate </w:t>
        </w:r>
      </w:ins>
      <w:ins w:id="51" w:author="Shyam Basani (TMNA)" w:date="2018-10-10T15:22:00Z">
        <w:r w:rsidR="00D149A1">
          <w:rPr>
            <w:rFonts w:ascii="Arial" w:hAnsi="Arial" w:cs="Arial"/>
            <w:sz w:val="20"/>
            <w:szCs w:val="20"/>
          </w:rPr>
          <w:t>each</w:t>
        </w:r>
      </w:ins>
      <w:ins w:id="52" w:author="Shyam Basani (TMNA)" w:date="2018-10-10T15:20:00Z">
        <w:r w:rsidR="00D149A1">
          <w:rPr>
            <w:rFonts w:ascii="Arial" w:hAnsi="Arial" w:cs="Arial"/>
            <w:sz w:val="20"/>
            <w:szCs w:val="20"/>
          </w:rPr>
          <w:t xml:space="preserve"> entry of the VIN with CAMPAIGN_CD and DETAIL_ID with the file name</w:t>
        </w:r>
      </w:ins>
      <w:ins w:id="53" w:author="Shyam Basani (TMNA)" w:date="2018-10-10T15:21:00Z">
        <w:r w:rsidR="00D149A1">
          <w:rPr>
            <w:rFonts w:ascii="Arial" w:hAnsi="Arial" w:cs="Arial"/>
            <w:sz w:val="20"/>
            <w:szCs w:val="20"/>
          </w:rPr>
          <w:t>’s CAMPAIGN_CD and DETAIL_ID</w:t>
        </w:r>
      </w:ins>
    </w:p>
    <w:p w14:paraId="0F4C7825" w14:textId="501E6CE9" w:rsidR="004C0692" w:rsidRDefault="004C0692" w:rsidP="00273344">
      <w:pPr>
        <w:rPr>
          <w:rFonts w:ascii="Arial" w:hAnsi="Arial" w:cs="Arial"/>
          <w:sz w:val="20"/>
          <w:szCs w:val="20"/>
        </w:rPr>
      </w:pPr>
    </w:p>
    <w:p w14:paraId="53F8EBC2" w14:textId="7803248B" w:rsidR="006970A5" w:rsidRPr="002D3193" w:rsidRDefault="006970A5" w:rsidP="006970A5">
      <w:pPr>
        <w:rPr>
          <w:ins w:id="54" w:author="Luv Parakh (TMS)" w:date="2018-10-05T18:42:00Z"/>
          <w:rFonts w:ascii="Arial" w:hAnsi="Arial" w:cs="Arial"/>
          <w:b/>
          <w:sz w:val="22"/>
          <w:szCs w:val="22"/>
          <w:u w:val="single"/>
        </w:rPr>
      </w:pPr>
      <w:commentRangeStart w:id="55"/>
      <w:ins w:id="56" w:author="Luv Parakh (TMS)" w:date="2018-10-05T18:42:00Z">
        <w:r w:rsidRPr="002D3193">
          <w:rPr>
            <w:rFonts w:ascii="Arial" w:hAnsi="Arial" w:cs="Arial"/>
            <w:b/>
            <w:sz w:val="22"/>
            <w:szCs w:val="22"/>
            <w:u w:val="single"/>
          </w:rPr>
          <w:t xml:space="preserve">Toyota </w:t>
        </w:r>
        <w:r>
          <w:rPr>
            <w:rFonts w:ascii="Arial" w:hAnsi="Arial" w:cs="Arial"/>
            <w:b/>
            <w:sz w:val="22"/>
            <w:szCs w:val="22"/>
            <w:u w:val="single"/>
          </w:rPr>
          <w:t xml:space="preserve">Completed </w:t>
        </w:r>
        <w:r w:rsidRPr="002D3193">
          <w:rPr>
            <w:rFonts w:ascii="Arial" w:hAnsi="Arial" w:cs="Arial"/>
            <w:b/>
            <w:sz w:val="22"/>
            <w:szCs w:val="22"/>
            <w:u w:val="single"/>
          </w:rPr>
          <w:t>Campaign VIN File</w:t>
        </w:r>
      </w:ins>
      <w:commentRangeEnd w:id="55"/>
      <w:ins w:id="57" w:author="Luv Parakh (TMS)" w:date="2018-10-05T18:44:00Z">
        <w:r>
          <w:rPr>
            <w:rStyle w:val="CommentReference"/>
          </w:rPr>
          <w:commentReference w:id="55"/>
        </w:r>
      </w:ins>
    </w:p>
    <w:p w14:paraId="3A45147D" w14:textId="709A08F9" w:rsidR="00891C8B" w:rsidRDefault="00891C8B" w:rsidP="00273344">
      <w:pPr>
        <w:rPr>
          <w:rFonts w:ascii="Arial" w:hAnsi="Arial" w:cs="Arial"/>
          <w:sz w:val="20"/>
          <w:szCs w:val="20"/>
        </w:rPr>
      </w:pPr>
    </w:p>
    <w:p w14:paraId="0B32F3EB" w14:textId="77777777" w:rsidR="006970A5" w:rsidRPr="005121C2" w:rsidRDefault="006970A5" w:rsidP="006970A5">
      <w:pPr>
        <w:rPr>
          <w:ins w:id="58" w:author="Luv Parakh (TMS)" w:date="2018-10-05T18:43:00Z"/>
          <w:rFonts w:ascii="Arial" w:hAnsi="Arial" w:cs="Arial"/>
          <w:sz w:val="20"/>
          <w:szCs w:val="20"/>
        </w:rPr>
      </w:pPr>
      <w:ins w:id="59" w:author="Luv Parakh (TMS)" w:date="2018-10-05T18:43:00Z">
        <w:r w:rsidRPr="005121C2">
          <w:rPr>
            <w:rFonts w:ascii="Arial" w:hAnsi="Arial" w:cs="Arial"/>
            <w:b/>
            <w:sz w:val="20"/>
            <w:szCs w:val="20"/>
          </w:rPr>
          <w:t>File Name</w:t>
        </w:r>
        <w:r>
          <w:rPr>
            <w:rFonts w:ascii="Arial" w:hAnsi="Arial" w:cs="Arial"/>
            <w:b/>
            <w:sz w:val="20"/>
            <w:szCs w:val="20"/>
          </w:rPr>
          <w:t xml:space="preserve"> Convention</w:t>
        </w:r>
        <w:r w:rsidRPr="005121C2">
          <w:rPr>
            <w:rFonts w:ascii="Arial" w:hAnsi="Arial" w:cs="Arial"/>
            <w:sz w:val="20"/>
            <w:szCs w:val="20"/>
          </w:rPr>
          <w:t xml:space="preserve">: </w:t>
        </w:r>
      </w:ins>
    </w:p>
    <w:p w14:paraId="3CC42C01" w14:textId="272F2054" w:rsidR="006970A5" w:rsidRPr="005121C2" w:rsidRDefault="006970A5" w:rsidP="006970A5">
      <w:pPr>
        <w:rPr>
          <w:ins w:id="60" w:author="Luv Parakh (TMS)" w:date="2018-10-05T18:43:00Z"/>
          <w:rFonts w:ascii="Arial" w:hAnsi="Arial" w:cs="Arial"/>
          <w:sz w:val="20"/>
          <w:szCs w:val="20"/>
        </w:rPr>
      </w:pPr>
      <w:ins w:id="61" w:author="Luv Parakh (TMS)" w:date="2018-10-05T18:43:00Z">
        <w:r w:rsidRPr="005121C2">
          <w:rPr>
            <w:rFonts w:ascii="Arial" w:hAnsi="Arial" w:cs="Arial"/>
            <w:sz w:val="20"/>
            <w:szCs w:val="20"/>
          </w:rPr>
          <w:t>Campaign_</w:t>
        </w:r>
        <w:r>
          <w:rPr>
            <w:rFonts w:ascii="Arial" w:hAnsi="Arial" w:cs="Arial"/>
            <w:sz w:val="20"/>
            <w:szCs w:val="20"/>
          </w:rPr>
          <w:t>Completed_</w:t>
        </w:r>
        <w:r w:rsidRPr="005121C2">
          <w:rPr>
            <w:rFonts w:ascii="Arial" w:hAnsi="Arial" w:cs="Arial"/>
            <w:sz w:val="20"/>
            <w:szCs w:val="20"/>
          </w:rPr>
          <w:t>VIN_</w:t>
        </w:r>
        <w:r>
          <w:rPr>
            <w:rFonts w:ascii="Arial" w:hAnsi="Arial" w:cs="Arial"/>
            <w:sz w:val="20"/>
            <w:szCs w:val="20"/>
          </w:rPr>
          <w:t>List_{CAMPAIGN_</w:t>
        </w:r>
        <w:proofErr w:type="gramStart"/>
        <w:r>
          <w:rPr>
            <w:rFonts w:ascii="Arial" w:hAnsi="Arial" w:cs="Arial"/>
            <w:sz w:val="20"/>
            <w:szCs w:val="20"/>
          </w:rPr>
          <w:t>CD}_</w:t>
        </w:r>
        <w:proofErr w:type="gramEnd"/>
        <w:r>
          <w:rPr>
            <w:rFonts w:ascii="Arial" w:hAnsi="Arial" w:cs="Arial"/>
            <w:sz w:val="20"/>
            <w:szCs w:val="20"/>
          </w:rPr>
          <w:t>{SSC_DETAIL_ID}_YYYYMMDD_{VIN_FILE_NO}</w:t>
        </w:r>
        <w:r w:rsidRPr="005121C2">
          <w:rPr>
            <w:rFonts w:ascii="Arial" w:hAnsi="Arial" w:cs="Arial"/>
            <w:sz w:val="20"/>
            <w:szCs w:val="20"/>
          </w:rPr>
          <w:t xml:space="preserve">.txt.  </w:t>
        </w:r>
      </w:ins>
    </w:p>
    <w:p w14:paraId="4CD8ED97" w14:textId="292D7AD3" w:rsidR="006970A5" w:rsidRPr="005121C2" w:rsidRDefault="006970A5" w:rsidP="006970A5">
      <w:pPr>
        <w:rPr>
          <w:ins w:id="62" w:author="Luv Parakh (TMS)" w:date="2018-10-05T18:43:00Z"/>
          <w:rFonts w:ascii="Arial" w:hAnsi="Arial" w:cs="Arial"/>
          <w:sz w:val="20"/>
          <w:szCs w:val="20"/>
        </w:rPr>
      </w:pPr>
      <w:ins w:id="63" w:author="Luv Parakh (TMS)" w:date="2018-10-05T18:43:00Z">
        <w:r w:rsidRPr="005121C2">
          <w:rPr>
            <w:rFonts w:ascii="Arial" w:hAnsi="Arial" w:cs="Arial"/>
            <w:b/>
            <w:sz w:val="20"/>
            <w:szCs w:val="20"/>
          </w:rPr>
          <w:t>File Description</w:t>
        </w:r>
        <w:r w:rsidRPr="005121C2">
          <w:rPr>
            <w:rFonts w:ascii="Arial" w:hAnsi="Arial" w:cs="Arial"/>
            <w:sz w:val="20"/>
            <w:szCs w:val="20"/>
          </w:rPr>
          <w:t xml:space="preserve">: This file contains all the VINs that </w:t>
        </w:r>
        <w:r>
          <w:rPr>
            <w:rFonts w:ascii="Arial" w:hAnsi="Arial" w:cs="Arial"/>
            <w:sz w:val="20"/>
            <w:szCs w:val="20"/>
          </w:rPr>
          <w:t xml:space="preserve">have completed the campaign as designated by the </w:t>
        </w:r>
        <w:r w:rsidRPr="005121C2">
          <w:rPr>
            <w:rFonts w:ascii="Arial" w:hAnsi="Arial" w:cs="Arial"/>
            <w:sz w:val="20"/>
            <w:szCs w:val="20"/>
          </w:rPr>
          <w:t>campaign code</w:t>
        </w:r>
      </w:ins>
      <w:ins w:id="64" w:author="Luv Parakh (TMS)" w:date="2018-10-05T18:44:00Z">
        <w:r>
          <w:rPr>
            <w:rFonts w:ascii="Arial" w:hAnsi="Arial" w:cs="Arial"/>
            <w:sz w:val="20"/>
            <w:szCs w:val="20"/>
          </w:rPr>
          <w:t xml:space="preserve"> and DETAIL_ID</w:t>
        </w:r>
      </w:ins>
      <w:ins w:id="65" w:author="Luv Parakh (TMS)" w:date="2018-10-05T18:43:00Z">
        <w:r w:rsidRPr="005121C2">
          <w:rPr>
            <w:rFonts w:ascii="Arial" w:hAnsi="Arial" w:cs="Arial"/>
            <w:sz w:val="20"/>
            <w:szCs w:val="20"/>
          </w:rPr>
          <w:t>.</w:t>
        </w:r>
      </w:ins>
    </w:p>
    <w:p w14:paraId="391FA1C8" w14:textId="77777777" w:rsidR="006970A5" w:rsidRDefault="006970A5" w:rsidP="006970A5">
      <w:pPr>
        <w:rPr>
          <w:ins w:id="66" w:author="Luv Parakh (TMS)" w:date="2018-10-05T18:43:00Z"/>
          <w:rFonts w:ascii="Arial" w:hAnsi="Arial" w:cs="Arial"/>
          <w:b/>
          <w:sz w:val="20"/>
          <w:szCs w:val="20"/>
        </w:rPr>
      </w:pPr>
    </w:p>
    <w:p w14:paraId="0D8E4D07" w14:textId="77777777" w:rsidR="006970A5" w:rsidRPr="006970A5" w:rsidRDefault="006970A5" w:rsidP="006970A5">
      <w:pPr>
        <w:rPr>
          <w:ins w:id="67" w:author="Luv Parakh (TMS)" w:date="2018-10-05T18:43:00Z"/>
          <w:rFonts w:ascii="Arial" w:hAnsi="Arial" w:cs="Arial"/>
          <w:sz w:val="20"/>
          <w:szCs w:val="20"/>
        </w:rPr>
      </w:pPr>
      <w:ins w:id="68" w:author="Luv Parakh (TMS)" w:date="2018-10-05T18:43:00Z">
        <w:r>
          <w:rPr>
            <w:rFonts w:ascii="Arial" w:hAnsi="Arial" w:cs="Arial"/>
            <w:b/>
            <w:sz w:val="20"/>
            <w:szCs w:val="20"/>
          </w:rPr>
          <w:t xml:space="preserve">Records Limit: </w:t>
        </w:r>
        <w:r>
          <w:rPr>
            <w:rFonts w:ascii="Arial" w:hAnsi="Arial" w:cs="Arial"/>
            <w:sz w:val="20"/>
            <w:szCs w:val="20"/>
          </w:rPr>
          <w:t>There will not be any more than 25,000 VIN’s in one VIN file</w:t>
        </w:r>
      </w:ins>
    </w:p>
    <w:p w14:paraId="272DB114" w14:textId="77777777" w:rsidR="006970A5" w:rsidRDefault="006970A5" w:rsidP="006970A5">
      <w:pPr>
        <w:rPr>
          <w:ins w:id="69" w:author="Luv Parakh (TMS)" w:date="2018-10-05T18:43:00Z"/>
          <w:rFonts w:ascii="Arial" w:hAnsi="Arial" w:cs="Arial"/>
          <w:b/>
          <w:sz w:val="20"/>
          <w:szCs w:val="20"/>
        </w:rPr>
      </w:pPr>
    </w:p>
    <w:p w14:paraId="1EEF1433" w14:textId="77777777" w:rsidR="006970A5" w:rsidRPr="005121C2" w:rsidRDefault="006970A5" w:rsidP="006970A5">
      <w:pPr>
        <w:rPr>
          <w:ins w:id="70" w:author="Luv Parakh (TMS)" w:date="2018-10-05T18:43:00Z"/>
          <w:rFonts w:ascii="Arial" w:hAnsi="Arial" w:cs="Arial"/>
          <w:sz w:val="20"/>
          <w:szCs w:val="20"/>
        </w:rPr>
      </w:pPr>
      <w:ins w:id="71" w:author="Luv Parakh (TMS)" w:date="2018-10-05T18:43:00Z">
        <w:r w:rsidRPr="005121C2">
          <w:rPr>
            <w:rFonts w:ascii="Arial" w:hAnsi="Arial" w:cs="Arial"/>
            <w:b/>
            <w:sz w:val="20"/>
            <w:szCs w:val="20"/>
          </w:rPr>
          <w:t>Business Rules</w:t>
        </w:r>
        <w:r w:rsidRPr="005121C2">
          <w:rPr>
            <w:rFonts w:ascii="Arial" w:hAnsi="Arial" w:cs="Arial"/>
            <w:sz w:val="20"/>
            <w:szCs w:val="20"/>
          </w:rPr>
          <w:t>:  The business rules for this file are:</w:t>
        </w:r>
      </w:ins>
    </w:p>
    <w:p w14:paraId="54E6AA63" w14:textId="70DA08B4" w:rsidR="006970A5" w:rsidRPr="005121C2" w:rsidRDefault="006970A5" w:rsidP="006970A5">
      <w:pPr>
        <w:pStyle w:val="Text"/>
        <w:numPr>
          <w:ilvl w:val="0"/>
          <w:numId w:val="19"/>
        </w:numPr>
        <w:rPr>
          <w:ins w:id="72" w:author="Luv Parakh (TMS)" w:date="2018-10-05T18:43:00Z"/>
          <w:sz w:val="20"/>
          <w:szCs w:val="20"/>
        </w:rPr>
      </w:pPr>
      <w:ins w:id="73" w:author="Luv Parakh (TMS)" w:date="2018-10-05T18:45:00Z">
        <w:r>
          <w:rPr>
            <w:sz w:val="20"/>
            <w:szCs w:val="20"/>
          </w:rPr>
          <w:t xml:space="preserve">This file will </w:t>
        </w:r>
      </w:ins>
      <w:ins w:id="74" w:author="Luv Parakh (TMS)" w:date="2018-10-05T18:46:00Z">
        <w:r>
          <w:rPr>
            <w:sz w:val="20"/>
            <w:szCs w:val="20"/>
          </w:rPr>
          <w:t xml:space="preserve">only contain </w:t>
        </w:r>
      </w:ins>
      <w:ins w:id="75" w:author="Luv Parakh (TMS)" w:date="2018-10-05T18:45:00Z">
        <w:r>
          <w:rPr>
            <w:sz w:val="20"/>
            <w:szCs w:val="20"/>
          </w:rPr>
          <w:t xml:space="preserve">VIN’s that were </w:t>
        </w:r>
      </w:ins>
      <w:ins w:id="76" w:author="Luv Parakh (TMS)" w:date="2018-10-05T18:46:00Z">
        <w:r>
          <w:rPr>
            <w:sz w:val="20"/>
            <w:szCs w:val="20"/>
          </w:rPr>
          <w:t xml:space="preserve">already </w:t>
        </w:r>
      </w:ins>
      <w:ins w:id="77" w:author="Luv Parakh (TMS)" w:date="2018-10-05T18:45:00Z">
        <w:r>
          <w:rPr>
            <w:sz w:val="20"/>
            <w:szCs w:val="20"/>
          </w:rPr>
          <w:t xml:space="preserve">provided </w:t>
        </w:r>
      </w:ins>
      <w:ins w:id="78" w:author="Luv Parakh (TMS)" w:date="2018-10-05T18:46:00Z">
        <w:r>
          <w:rPr>
            <w:sz w:val="20"/>
            <w:szCs w:val="20"/>
          </w:rPr>
          <w:t xml:space="preserve">earlier for delivery of HU </w:t>
        </w:r>
      </w:ins>
      <w:ins w:id="79" w:author="Luv Parakh (TMS)" w:date="2018-10-05T18:43:00Z">
        <w:r>
          <w:rPr>
            <w:sz w:val="20"/>
            <w:szCs w:val="20"/>
          </w:rPr>
          <w:t>notifications</w:t>
        </w:r>
      </w:ins>
      <w:ins w:id="80" w:author="Luv Parakh (TMS)" w:date="2018-10-05T18:47:00Z">
        <w:r>
          <w:rPr>
            <w:sz w:val="20"/>
            <w:szCs w:val="20"/>
          </w:rPr>
          <w:t xml:space="preserve"> related to a particular campaign. No other VIN’s will be included in this file even if those VIN’s are part of the </w:t>
        </w:r>
      </w:ins>
      <w:ins w:id="81" w:author="Luv Parakh (TMS)" w:date="2018-10-05T18:48:00Z">
        <w:r>
          <w:rPr>
            <w:sz w:val="20"/>
            <w:szCs w:val="20"/>
          </w:rPr>
          <w:t xml:space="preserve">full list of VIN’s for that </w:t>
        </w:r>
      </w:ins>
      <w:ins w:id="82" w:author="Luv Parakh (TMS)" w:date="2018-10-05T18:47:00Z">
        <w:r>
          <w:rPr>
            <w:sz w:val="20"/>
            <w:szCs w:val="20"/>
          </w:rPr>
          <w:t>campaign</w:t>
        </w:r>
      </w:ins>
    </w:p>
    <w:p w14:paraId="30238B35" w14:textId="4AF02480" w:rsidR="006970A5" w:rsidRPr="005121C2" w:rsidRDefault="006970A5" w:rsidP="006970A5">
      <w:pPr>
        <w:pStyle w:val="Text"/>
        <w:numPr>
          <w:ilvl w:val="0"/>
          <w:numId w:val="19"/>
        </w:numPr>
        <w:rPr>
          <w:ins w:id="83" w:author="Luv Parakh (TMS)" w:date="2018-10-05T18:43:00Z"/>
          <w:sz w:val="20"/>
          <w:szCs w:val="20"/>
        </w:rPr>
      </w:pPr>
      <w:ins w:id="84" w:author="Luv Parakh (TMS)" w:date="2018-10-05T18:43:00Z">
        <w:r>
          <w:rPr>
            <w:sz w:val="20"/>
            <w:szCs w:val="20"/>
          </w:rPr>
          <w:t xml:space="preserve">While a VIN might have other open recalls/campaigns applicable for it, it is intended </w:t>
        </w:r>
      </w:ins>
      <w:ins w:id="85" w:author="Luv Parakh (TMS)" w:date="2018-10-05T18:48:00Z">
        <w:r>
          <w:rPr>
            <w:sz w:val="20"/>
            <w:szCs w:val="20"/>
          </w:rPr>
          <w:t xml:space="preserve">that </w:t>
        </w:r>
      </w:ins>
      <w:ins w:id="86" w:author="Luv Parakh (TMS)" w:date="2018-10-05T18:43:00Z">
        <w:r>
          <w:rPr>
            <w:sz w:val="20"/>
            <w:szCs w:val="20"/>
          </w:rPr>
          <w:t xml:space="preserve">this </w:t>
        </w:r>
      </w:ins>
      <w:ins w:id="87" w:author="Luv Parakh (TMS)" w:date="2018-10-05T18:48:00Z">
        <w:r>
          <w:rPr>
            <w:sz w:val="20"/>
            <w:szCs w:val="20"/>
          </w:rPr>
          <w:t>file</w:t>
        </w:r>
      </w:ins>
      <w:ins w:id="88" w:author="Luv Parakh (TMS)" w:date="2018-10-05T18:43:00Z">
        <w:r>
          <w:rPr>
            <w:sz w:val="20"/>
            <w:szCs w:val="20"/>
          </w:rPr>
          <w:t xml:space="preserve"> will only </w:t>
        </w:r>
      </w:ins>
      <w:ins w:id="89" w:author="Luv Parakh (TMS)" w:date="2018-10-05T18:48:00Z">
        <w:r w:rsidR="00D45FF3">
          <w:rPr>
            <w:sz w:val="20"/>
            <w:szCs w:val="20"/>
          </w:rPr>
          <w:t xml:space="preserve">be used </w:t>
        </w:r>
      </w:ins>
      <w:ins w:id="90" w:author="Luv Parakh (TMS)" w:date="2018-10-05T18:49:00Z">
        <w:r w:rsidR="00D45FF3">
          <w:rPr>
            <w:sz w:val="20"/>
            <w:szCs w:val="20"/>
          </w:rPr>
          <w:t xml:space="preserve">for “removing” a </w:t>
        </w:r>
      </w:ins>
      <w:ins w:id="91" w:author="Luv Parakh (TMS)" w:date="2018-10-05T18:43:00Z">
        <w:r>
          <w:rPr>
            <w:sz w:val="20"/>
            <w:szCs w:val="20"/>
          </w:rPr>
          <w:t xml:space="preserve">single recall or campaign </w:t>
        </w:r>
      </w:ins>
      <w:ins w:id="92" w:author="Luv Parakh (TMS)" w:date="2018-10-05T18:49:00Z">
        <w:r w:rsidR="00D45FF3">
          <w:rPr>
            <w:sz w:val="20"/>
            <w:szCs w:val="20"/>
          </w:rPr>
          <w:t>from the HU’s of the VIN’s provided</w:t>
        </w:r>
      </w:ins>
      <w:ins w:id="93" w:author="Luv Parakh (TMS)" w:date="2018-10-05T18:43:00Z">
        <w:r w:rsidR="00D45FF3">
          <w:rPr>
            <w:sz w:val="20"/>
            <w:szCs w:val="20"/>
          </w:rPr>
          <w:t xml:space="preserve"> in the file</w:t>
        </w:r>
      </w:ins>
    </w:p>
    <w:p w14:paraId="5EA031AA" w14:textId="77777777" w:rsidR="006970A5" w:rsidRPr="005121C2" w:rsidRDefault="006970A5" w:rsidP="006970A5">
      <w:pPr>
        <w:rPr>
          <w:ins w:id="94" w:author="Luv Parakh (TMS)" w:date="2018-10-05T18:43:00Z"/>
          <w:rFonts w:ascii="Arial" w:hAnsi="Arial" w:cs="Arial"/>
          <w:b/>
          <w:sz w:val="20"/>
          <w:szCs w:val="20"/>
        </w:rPr>
      </w:pPr>
    </w:p>
    <w:p w14:paraId="429E368D" w14:textId="77777777" w:rsidR="006970A5" w:rsidRPr="005121C2" w:rsidRDefault="006970A5" w:rsidP="006970A5">
      <w:pPr>
        <w:rPr>
          <w:ins w:id="95" w:author="Luv Parakh (TMS)" w:date="2018-10-05T18:43:00Z"/>
          <w:rFonts w:ascii="Arial" w:hAnsi="Arial" w:cs="Arial"/>
          <w:sz w:val="20"/>
          <w:szCs w:val="20"/>
        </w:rPr>
      </w:pPr>
      <w:ins w:id="96" w:author="Luv Parakh (TMS)" w:date="2018-10-05T18:43:00Z">
        <w:r w:rsidRPr="005121C2">
          <w:rPr>
            <w:rFonts w:ascii="Arial" w:hAnsi="Arial" w:cs="Arial"/>
            <w:b/>
            <w:sz w:val="20"/>
            <w:szCs w:val="20"/>
          </w:rPr>
          <w:t>Delimiter:</w:t>
        </w:r>
        <w:r w:rsidRPr="005121C2">
          <w:rPr>
            <w:rFonts w:ascii="Arial" w:hAnsi="Arial" w:cs="Arial"/>
            <w:sz w:val="20"/>
            <w:szCs w:val="20"/>
          </w:rPr>
          <w:t xml:space="preserve"> The file shall be pipe delimited (|).</w:t>
        </w:r>
      </w:ins>
    </w:p>
    <w:p w14:paraId="4A9F995C" w14:textId="77777777" w:rsidR="006970A5" w:rsidRPr="005121C2" w:rsidRDefault="006970A5" w:rsidP="006970A5">
      <w:pPr>
        <w:rPr>
          <w:ins w:id="97" w:author="Luv Parakh (TMS)" w:date="2018-10-05T18:43:00Z"/>
          <w:rFonts w:ascii="Arial" w:hAnsi="Arial" w:cs="Arial"/>
          <w:sz w:val="20"/>
          <w:szCs w:val="20"/>
        </w:rPr>
      </w:pPr>
      <w:ins w:id="98" w:author="Luv Parakh (TMS)" w:date="2018-10-05T18:43:00Z">
        <w:r w:rsidRPr="005121C2">
          <w:rPr>
            <w:rFonts w:ascii="Arial" w:hAnsi="Arial" w:cs="Arial"/>
            <w:b/>
            <w:sz w:val="20"/>
            <w:szCs w:val="20"/>
          </w:rPr>
          <w:t>Column Header</w:t>
        </w:r>
        <w:r w:rsidRPr="005121C2">
          <w:rPr>
            <w:rFonts w:ascii="Arial" w:hAnsi="Arial" w:cs="Arial"/>
            <w:sz w:val="20"/>
            <w:szCs w:val="20"/>
          </w:rPr>
          <w:t>: Yes. The column headers will match the bold field names noted in the table below.</w:t>
        </w:r>
      </w:ins>
    </w:p>
    <w:p w14:paraId="67CB4BF7" w14:textId="77777777" w:rsidR="006970A5" w:rsidRPr="005121C2" w:rsidRDefault="006970A5" w:rsidP="006970A5">
      <w:pPr>
        <w:rPr>
          <w:ins w:id="99" w:author="Luv Parakh (TMS)" w:date="2018-10-05T18:43:00Z"/>
          <w:rFonts w:ascii="Arial" w:hAnsi="Arial" w:cs="Arial"/>
          <w:sz w:val="20"/>
          <w:szCs w:val="20"/>
        </w:rPr>
      </w:pPr>
      <w:ins w:id="100" w:author="Luv Parakh (TMS)" w:date="2018-10-05T18:43:00Z">
        <w:r w:rsidRPr="005121C2">
          <w:rPr>
            <w:rFonts w:ascii="Arial" w:hAnsi="Arial" w:cs="Arial"/>
            <w:b/>
            <w:sz w:val="20"/>
            <w:szCs w:val="20"/>
          </w:rPr>
          <w:t>Fields</w:t>
        </w:r>
        <w:r w:rsidRPr="005121C2">
          <w:rPr>
            <w:rFonts w:ascii="Arial" w:hAnsi="Arial" w:cs="Arial"/>
            <w:sz w:val="20"/>
            <w:szCs w:val="20"/>
          </w:rPr>
          <w:t xml:space="preserve">: The fields below </w:t>
        </w:r>
        <w:r>
          <w:rPr>
            <w:rFonts w:ascii="Arial" w:hAnsi="Arial" w:cs="Arial"/>
            <w:sz w:val="20"/>
            <w:szCs w:val="20"/>
          </w:rPr>
          <w:t>will always</w:t>
        </w:r>
        <w:r w:rsidRPr="005121C2">
          <w:rPr>
            <w:rFonts w:ascii="Arial" w:hAnsi="Arial" w:cs="Arial"/>
            <w:sz w:val="20"/>
            <w:szCs w:val="20"/>
          </w:rPr>
          <w:t xml:space="preserve"> be included in the file. </w:t>
        </w:r>
      </w:ins>
    </w:p>
    <w:p w14:paraId="7D2E31FF" w14:textId="77777777" w:rsidR="006970A5" w:rsidRPr="005121C2" w:rsidRDefault="006970A5" w:rsidP="006970A5">
      <w:pPr>
        <w:rPr>
          <w:ins w:id="101" w:author="Luv Parakh (TMS)" w:date="2018-10-05T18:43:00Z"/>
          <w:rFonts w:ascii="Arial" w:hAnsi="Arial" w:cs="Arial"/>
          <w:sz w:val="18"/>
          <w:szCs w:val="18"/>
        </w:rPr>
      </w:pPr>
    </w:p>
    <w:tbl>
      <w:tblPr>
        <w:tblW w:w="47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35"/>
        <w:gridCol w:w="3470"/>
        <w:gridCol w:w="2389"/>
      </w:tblGrid>
      <w:tr w:rsidR="006970A5" w:rsidRPr="005121C2" w14:paraId="536BDB4C" w14:textId="77777777" w:rsidTr="00884602">
        <w:trPr>
          <w:ins w:id="102" w:author="Luv Parakh (TMS)" w:date="2018-10-05T18:43:00Z"/>
        </w:trPr>
        <w:tc>
          <w:tcPr>
            <w:tcW w:w="1706" w:type="pct"/>
            <w:tcBorders>
              <w:bottom w:val="double" w:sz="4" w:space="0" w:color="auto"/>
            </w:tcBorders>
            <w:shd w:val="pct5" w:color="auto" w:fill="FFFFFF"/>
          </w:tcPr>
          <w:p w14:paraId="7040F9B9" w14:textId="77777777" w:rsidR="006970A5" w:rsidRPr="005121C2" w:rsidRDefault="006970A5" w:rsidP="00884602">
            <w:pPr>
              <w:rPr>
                <w:ins w:id="103" w:author="Luv Parakh (TMS)" w:date="2018-10-05T18:43:00Z"/>
                <w:rFonts w:ascii="Arial" w:hAnsi="Arial" w:cs="Arial"/>
                <w:b/>
                <w:sz w:val="18"/>
                <w:szCs w:val="18"/>
              </w:rPr>
            </w:pPr>
            <w:ins w:id="104" w:author="Luv Parakh (TMS)" w:date="2018-10-05T18:43:00Z">
              <w:r w:rsidRPr="005121C2">
                <w:rPr>
                  <w:rFonts w:ascii="Arial" w:hAnsi="Arial" w:cs="Arial"/>
                  <w:b/>
                  <w:sz w:val="18"/>
                  <w:szCs w:val="18"/>
                </w:rPr>
                <w:lastRenderedPageBreak/>
                <w:t>Field</w:t>
              </w:r>
            </w:ins>
          </w:p>
        </w:tc>
        <w:tc>
          <w:tcPr>
            <w:tcW w:w="1951" w:type="pct"/>
            <w:tcBorders>
              <w:bottom w:val="double" w:sz="4" w:space="0" w:color="auto"/>
            </w:tcBorders>
            <w:shd w:val="pct5" w:color="auto" w:fill="FFFFFF"/>
          </w:tcPr>
          <w:p w14:paraId="07B9123D" w14:textId="77777777" w:rsidR="006970A5" w:rsidRPr="005121C2" w:rsidRDefault="006970A5" w:rsidP="00884602">
            <w:pPr>
              <w:rPr>
                <w:ins w:id="105" w:author="Luv Parakh (TMS)" w:date="2018-10-05T18:43:00Z"/>
                <w:rFonts w:ascii="Arial" w:hAnsi="Arial" w:cs="Arial"/>
                <w:b/>
                <w:sz w:val="18"/>
                <w:szCs w:val="18"/>
              </w:rPr>
            </w:pPr>
            <w:ins w:id="106" w:author="Luv Parakh (TMS)" w:date="2018-10-05T18:43:00Z">
              <w:r w:rsidRPr="005121C2">
                <w:rPr>
                  <w:rFonts w:ascii="Arial" w:hAnsi="Arial" w:cs="Arial"/>
                  <w:b/>
                  <w:sz w:val="18"/>
                  <w:szCs w:val="18"/>
                </w:rPr>
                <w:t>Rules</w:t>
              </w:r>
            </w:ins>
          </w:p>
        </w:tc>
        <w:tc>
          <w:tcPr>
            <w:tcW w:w="1343" w:type="pct"/>
            <w:tcBorders>
              <w:bottom w:val="double" w:sz="4" w:space="0" w:color="auto"/>
            </w:tcBorders>
            <w:shd w:val="pct5" w:color="auto" w:fill="FFFFFF"/>
          </w:tcPr>
          <w:p w14:paraId="61FD7484" w14:textId="77777777" w:rsidR="006970A5" w:rsidRPr="005121C2" w:rsidRDefault="006970A5" w:rsidP="00884602">
            <w:pPr>
              <w:rPr>
                <w:ins w:id="107" w:author="Luv Parakh (TMS)" w:date="2018-10-05T18:43:00Z"/>
                <w:rFonts w:ascii="Arial" w:hAnsi="Arial" w:cs="Arial"/>
                <w:b/>
                <w:sz w:val="18"/>
                <w:szCs w:val="18"/>
              </w:rPr>
            </w:pPr>
            <w:ins w:id="108" w:author="Luv Parakh (TMS)" w:date="2018-10-05T18:43:00Z">
              <w:r w:rsidRPr="005121C2">
                <w:rPr>
                  <w:rFonts w:ascii="Arial" w:hAnsi="Arial" w:cs="Arial"/>
                  <w:b/>
                  <w:sz w:val="18"/>
                  <w:szCs w:val="18"/>
                </w:rPr>
                <w:t>Comment</w:t>
              </w:r>
            </w:ins>
          </w:p>
        </w:tc>
      </w:tr>
      <w:tr w:rsidR="006970A5" w:rsidRPr="005121C2" w14:paraId="7C6E1111" w14:textId="77777777" w:rsidTr="00884602">
        <w:trPr>
          <w:ins w:id="109" w:author="Luv Parakh (TMS)" w:date="2018-10-05T18:43:00Z"/>
        </w:trPr>
        <w:tc>
          <w:tcPr>
            <w:tcW w:w="1706" w:type="pct"/>
            <w:tcBorders>
              <w:top w:val="nil"/>
            </w:tcBorders>
          </w:tcPr>
          <w:p w14:paraId="6BC8C94D" w14:textId="77777777" w:rsidR="006970A5" w:rsidRPr="005121C2" w:rsidRDefault="006970A5" w:rsidP="00884602">
            <w:pPr>
              <w:rPr>
                <w:ins w:id="110" w:author="Luv Parakh (TMS)" w:date="2018-10-05T18:43:00Z"/>
                <w:rFonts w:ascii="Arial" w:hAnsi="Arial" w:cs="Arial"/>
                <w:b/>
                <w:sz w:val="18"/>
                <w:szCs w:val="18"/>
              </w:rPr>
            </w:pPr>
            <w:ins w:id="111" w:author="Luv Parakh (TMS)" w:date="2018-10-05T18:43:00Z">
              <w:r w:rsidRPr="005121C2">
                <w:rPr>
                  <w:rFonts w:ascii="Arial" w:hAnsi="Arial" w:cs="Arial"/>
                  <w:b/>
                  <w:sz w:val="18"/>
                  <w:szCs w:val="18"/>
                </w:rPr>
                <w:t>VIN</w:t>
              </w:r>
            </w:ins>
          </w:p>
          <w:p w14:paraId="10DF6EE2" w14:textId="77777777" w:rsidR="006970A5" w:rsidRPr="005121C2" w:rsidRDefault="006970A5" w:rsidP="00884602">
            <w:pPr>
              <w:rPr>
                <w:ins w:id="112" w:author="Luv Parakh (TMS)" w:date="2018-10-05T18:43:00Z"/>
                <w:rFonts w:ascii="Arial" w:hAnsi="Arial" w:cs="Arial"/>
                <w:b/>
                <w:sz w:val="18"/>
                <w:szCs w:val="18"/>
              </w:rPr>
            </w:pPr>
            <w:ins w:id="113" w:author="Luv Parakh (TMS)" w:date="2018-10-05T18:43:00Z">
              <w:r w:rsidRPr="005121C2">
                <w:rPr>
                  <w:rFonts w:ascii="Arial" w:hAnsi="Arial" w:cs="Arial"/>
                  <w:i/>
                  <w:sz w:val="16"/>
                  <w:szCs w:val="16"/>
                </w:rPr>
                <w:t>(SSC_VIN.SSC_VIN)</w:t>
              </w:r>
            </w:ins>
          </w:p>
        </w:tc>
        <w:tc>
          <w:tcPr>
            <w:tcW w:w="1951" w:type="pct"/>
            <w:tcBorders>
              <w:top w:val="nil"/>
            </w:tcBorders>
          </w:tcPr>
          <w:p w14:paraId="66AD9AC2" w14:textId="77777777" w:rsidR="006970A5" w:rsidRPr="005121C2" w:rsidRDefault="006970A5" w:rsidP="00884602">
            <w:pPr>
              <w:rPr>
                <w:ins w:id="114" w:author="Luv Parakh (TMS)" w:date="2018-10-05T18:43:00Z"/>
                <w:rFonts w:ascii="Arial" w:eastAsia="MS Mincho" w:hAnsi="Arial" w:cs="Arial"/>
                <w:sz w:val="18"/>
                <w:szCs w:val="18"/>
                <w:lang w:eastAsia="ja-JP"/>
              </w:rPr>
            </w:pPr>
            <w:ins w:id="115" w:author="Luv Parakh (TMS)" w:date="2018-10-05T18:43:00Z">
              <w:r w:rsidRPr="005121C2">
                <w:rPr>
                  <w:rFonts w:ascii="Arial" w:eastAsia="MS Mincho" w:hAnsi="Arial" w:cs="Arial"/>
                  <w:sz w:val="18"/>
                  <w:szCs w:val="18"/>
                  <w:lang w:eastAsia="ja-JP"/>
                </w:rPr>
                <w:t>Required.</w:t>
              </w:r>
            </w:ins>
          </w:p>
          <w:p w14:paraId="2D16E955" w14:textId="77777777" w:rsidR="006970A5" w:rsidRPr="005121C2" w:rsidRDefault="006970A5" w:rsidP="00884602">
            <w:pPr>
              <w:rPr>
                <w:ins w:id="116" w:author="Luv Parakh (TMS)" w:date="2018-10-05T18:43:00Z"/>
                <w:rFonts w:ascii="Arial" w:eastAsia="MS Mincho" w:hAnsi="Arial" w:cs="Arial"/>
                <w:sz w:val="18"/>
                <w:szCs w:val="18"/>
                <w:lang w:eastAsia="ja-JP"/>
              </w:rPr>
            </w:pPr>
            <w:ins w:id="117" w:author="Luv Parakh (TMS)" w:date="2018-10-05T18:43:00Z">
              <w:r w:rsidRPr="005121C2">
                <w:rPr>
                  <w:rFonts w:ascii="Arial" w:eastAsia="MS Mincho" w:hAnsi="Arial" w:cs="Arial"/>
                  <w:sz w:val="18"/>
                  <w:szCs w:val="18"/>
                  <w:lang w:eastAsia="ja-JP"/>
                </w:rPr>
                <w:t>Uppercase.</w:t>
              </w:r>
            </w:ins>
          </w:p>
          <w:p w14:paraId="63022816" w14:textId="77777777" w:rsidR="006970A5" w:rsidRPr="005121C2" w:rsidRDefault="006970A5" w:rsidP="00884602">
            <w:pPr>
              <w:rPr>
                <w:ins w:id="118" w:author="Luv Parakh (TMS)" w:date="2018-10-05T18:43:00Z"/>
                <w:rFonts w:ascii="Arial" w:eastAsia="MS Mincho" w:hAnsi="Arial" w:cs="Arial"/>
                <w:sz w:val="18"/>
                <w:szCs w:val="18"/>
                <w:lang w:eastAsia="ja-JP"/>
              </w:rPr>
            </w:pPr>
            <w:ins w:id="119" w:author="Luv Parakh (TMS)" w:date="2018-10-05T18:43:00Z">
              <w:r w:rsidRPr="005121C2">
                <w:rPr>
                  <w:rFonts w:ascii="Arial" w:eastAsia="MS Mincho" w:hAnsi="Arial" w:cs="Arial"/>
                  <w:sz w:val="18"/>
                  <w:szCs w:val="18"/>
                  <w:lang w:eastAsia="ja-JP"/>
                </w:rPr>
                <w:t xml:space="preserve">Will be a valid </w:t>
              </w:r>
              <w:proofErr w:type="gramStart"/>
              <w:r w:rsidRPr="005121C2">
                <w:rPr>
                  <w:rFonts w:ascii="Arial" w:eastAsia="MS Mincho" w:hAnsi="Arial" w:cs="Arial"/>
                  <w:sz w:val="18"/>
                  <w:szCs w:val="18"/>
                  <w:lang w:eastAsia="ja-JP"/>
                </w:rPr>
                <w:t>17 digit</w:t>
              </w:r>
              <w:proofErr w:type="gramEnd"/>
              <w:r w:rsidRPr="005121C2">
                <w:rPr>
                  <w:rFonts w:ascii="Arial" w:eastAsia="MS Mincho" w:hAnsi="Arial" w:cs="Arial"/>
                  <w:sz w:val="18"/>
                  <w:szCs w:val="18"/>
                  <w:lang w:eastAsia="ja-JP"/>
                </w:rPr>
                <w:t xml:space="preserve"> VIN.</w:t>
              </w:r>
            </w:ins>
          </w:p>
          <w:p w14:paraId="64C8B566" w14:textId="77777777" w:rsidR="006970A5" w:rsidRPr="005121C2" w:rsidRDefault="006970A5" w:rsidP="00884602">
            <w:pPr>
              <w:rPr>
                <w:ins w:id="120" w:author="Luv Parakh (TMS)" w:date="2018-10-05T18:43:00Z"/>
                <w:rFonts w:ascii="Arial" w:eastAsia="MS Mincho" w:hAnsi="Arial" w:cs="Arial"/>
                <w:sz w:val="18"/>
                <w:szCs w:val="18"/>
                <w:lang w:eastAsia="ja-JP"/>
              </w:rPr>
            </w:pPr>
            <w:ins w:id="121" w:author="Luv Parakh (TMS)" w:date="2018-10-05T18:43:00Z">
              <w:r w:rsidRPr="005121C2">
                <w:rPr>
                  <w:rFonts w:ascii="Arial" w:eastAsia="MS Mincho" w:hAnsi="Arial" w:cs="Arial"/>
                  <w:sz w:val="18"/>
                  <w:szCs w:val="18"/>
                  <w:lang w:eastAsia="ja-JP"/>
                </w:rPr>
                <w:t>Example: JTEDS41A882025492</w:t>
              </w:r>
            </w:ins>
          </w:p>
        </w:tc>
        <w:tc>
          <w:tcPr>
            <w:tcW w:w="1343" w:type="pct"/>
            <w:tcBorders>
              <w:top w:val="nil"/>
            </w:tcBorders>
          </w:tcPr>
          <w:p w14:paraId="02E3E8FE" w14:textId="77777777" w:rsidR="006970A5" w:rsidRPr="005121C2" w:rsidRDefault="006970A5" w:rsidP="00884602">
            <w:pPr>
              <w:rPr>
                <w:ins w:id="122" w:author="Luv Parakh (TMS)" w:date="2018-10-05T18:43:00Z"/>
                <w:rFonts w:ascii="Arial" w:hAnsi="Arial" w:cs="Arial"/>
                <w:sz w:val="18"/>
                <w:szCs w:val="18"/>
              </w:rPr>
            </w:pPr>
            <w:ins w:id="123" w:author="Luv Parakh (TMS)" w:date="2018-10-05T18:43:00Z">
              <w:r w:rsidRPr="005121C2">
                <w:rPr>
                  <w:rFonts w:ascii="Arial" w:hAnsi="Arial" w:cs="Arial"/>
                  <w:sz w:val="18"/>
                  <w:szCs w:val="18"/>
                </w:rPr>
                <w:t>The VIN number of the vehicle.</w:t>
              </w:r>
            </w:ins>
          </w:p>
        </w:tc>
      </w:tr>
      <w:tr w:rsidR="006970A5" w:rsidRPr="005121C2" w14:paraId="4DDBE650" w14:textId="77777777" w:rsidTr="00884602">
        <w:trPr>
          <w:ins w:id="124" w:author="Luv Parakh (TMS)" w:date="2018-10-05T18:43:00Z"/>
        </w:trPr>
        <w:tc>
          <w:tcPr>
            <w:tcW w:w="1706" w:type="pct"/>
          </w:tcPr>
          <w:p w14:paraId="2591AD3E" w14:textId="77777777" w:rsidR="006970A5" w:rsidRPr="005121C2" w:rsidRDefault="006970A5" w:rsidP="00884602">
            <w:pPr>
              <w:rPr>
                <w:ins w:id="125" w:author="Luv Parakh (TMS)" w:date="2018-10-05T18:43:00Z"/>
                <w:rFonts w:ascii="Arial" w:hAnsi="Arial" w:cs="Arial"/>
                <w:b/>
                <w:sz w:val="18"/>
                <w:szCs w:val="18"/>
              </w:rPr>
            </w:pPr>
            <w:ins w:id="126" w:author="Luv Parakh (TMS)" w:date="2018-10-05T18:43:00Z">
              <w:r w:rsidRPr="005121C2">
                <w:rPr>
                  <w:rFonts w:ascii="Arial" w:hAnsi="Arial" w:cs="Arial"/>
                  <w:b/>
                  <w:sz w:val="18"/>
                  <w:szCs w:val="18"/>
                </w:rPr>
                <w:t>CAMPAIGN_CD</w:t>
              </w:r>
            </w:ins>
          </w:p>
          <w:p w14:paraId="60AFFBDD" w14:textId="77777777" w:rsidR="006970A5" w:rsidRPr="005121C2" w:rsidRDefault="006970A5" w:rsidP="00884602">
            <w:pPr>
              <w:rPr>
                <w:ins w:id="127" w:author="Luv Parakh (TMS)" w:date="2018-10-05T18:43:00Z"/>
                <w:rFonts w:ascii="Arial" w:hAnsi="Arial" w:cs="Arial"/>
                <w:sz w:val="18"/>
                <w:szCs w:val="18"/>
              </w:rPr>
            </w:pPr>
            <w:ins w:id="128" w:author="Luv Parakh (TMS)" w:date="2018-10-05T18:43:00Z">
              <w:r w:rsidRPr="005121C2">
                <w:rPr>
                  <w:rFonts w:ascii="Arial" w:hAnsi="Arial" w:cs="Arial"/>
                  <w:i/>
                  <w:sz w:val="16"/>
                  <w:szCs w:val="16"/>
                </w:rPr>
                <w:t>(SSC_VIN. CAMPAIGN_CD)</w:t>
              </w:r>
            </w:ins>
          </w:p>
        </w:tc>
        <w:tc>
          <w:tcPr>
            <w:tcW w:w="1951" w:type="pct"/>
          </w:tcPr>
          <w:p w14:paraId="5A5E2D0B" w14:textId="77777777" w:rsidR="006970A5" w:rsidRPr="005121C2" w:rsidRDefault="006970A5" w:rsidP="00884602">
            <w:pPr>
              <w:rPr>
                <w:ins w:id="129" w:author="Luv Parakh (TMS)" w:date="2018-10-05T18:43:00Z"/>
                <w:rFonts w:ascii="Arial" w:eastAsia="MS Mincho" w:hAnsi="Arial" w:cs="Arial"/>
                <w:sz w:val="18"/>
                <w:szCs w:val="18"/>
                <w:lang w:eastAsia="ja-JP"/>
              </w:rPr>
            </w:pPr>
            <w:ins w:id="130" w:author="Luv Parakh (TMS)" w:date="2018-10-05T18:43:00Z">
              <w:r w:rsidRPr="005121C2">
                <w:rPr>
                  <w:rFonts w:ascii="Arial" w:eastAsia="MS Mincho" w:hAnsi="Arial" w:cs="Arial"/>
                  <w:sz w:val="18"/>
                  <w:szCs w:val="18"/>
                  <w:lang w:eastAsia="ja-JP"/>
                </w:rPr>
                <w:t>Required.</w:t>
              </w:r>
            </w:ins>
          </w:p>
          <w:p w14:paraId="69F2DE14" w14:textId="77777777" w:rsidR="006970A5" w:rsidRPr="005121C2" w:rsidRDefault="006970A5" w:rsidP="00884602">
            <w:pPr>
              <w:rPr>
                <w:ins w:id="131" w:author="Luv Parakh (TMS)" w:date="2018-10-05T18:43:00Z"/>
                <w:rFonts w:ascii="Arial" w:eastAsia="MS Mincho" w:hAnsi="Arial" w:cs="Arial"/>
                <w:sz w:val="18"/>
                <w:szCs w:val="18"/>
                <w:lang w:eastAsia="ja-JP"/>
              </w:rPr>
            </w:pPr>
            <w:ins w:id="132" w:author="Luv Parakh (TMS)" w:date="2018-10-05T18:43:00Z">
              <w:r w:rsidRPr="005121C2">
                <w:rPr>
                  <w:rFonts w:ascii="Arial" w:eastAsia="MS Mincho" w:hAnsi="Arial" w:cs="Arial"/>
                  <w:sz w:val="18"/>
                  <w:szCs w:val="18"/>
                  <w:lang w:eastAsia="ja-JP"/>
                </w:rPr>
                <w:t>Uppercase.</w:t>
              </w:r>
            </w:ins>
          </w:p>
          <w:p w14:paraId="253E925D" w14:textId="77777777" w:rsidR="006970A5" w:rsidRPr="005121C2" w:rsidRDefault="006970A5" w:rsidP="00884602">
            <w:pPr>
              <w:rPr>
                <w:ins w:id="133" w:author="Luv Parakh (TMS)" w:date="2018-10-05T18:43:00Z"/>
                <w:rFonts w:ascii="Arial" w:eastAsia="MS Mincho" w:hAnsi="Arial" w:cs="Arial"/>
                <w:sz w:val="18"/>
                <w:szCs w:val="18"/>
                <w:lang w:eastAsia="ja-JP"/>
              </w:rPr>
            </w:pPr>
            <w:ins w:id="134" w:author="Luv Parakh (TMS)" w:date="2018-10-05T18:43:00Z">
              <w:r w:rsidRPr="005121C2">
                <w:rPr>
                  <w:rFonts w:ascii="Arial" w:eastAsia="MS Mincho" w:hAnsi="Arial" w:cs="Arial"/>
                  <w:sz w:val="18"/>
                  <w:szCs w:val="18"/>
                  <w:lang w:eastAsia="ja-JP"/>
                </w:rPr>
                <w:t>Alphanumeric, max length of 6.</w:t>
              </w:r>
            </w:ins>
          </w:p>
          <w:p w14:paraId="6C81BF3E" w14:textId="77777777" w:rsidR="006970A5" w:rsidRPr="005121C2" w:rsidRDefault="006970A5" w:rsidP="00884602">
            <w:pPr>
              <w:rPr>
                <w:ins w:id="135" w:author="Luv Parakh (TMS)" w:date="2018-10-05T18:43:00Z"/>
                <w:rFonts w:ascii="Arial" w:hAnsi="Arial" w:cs="Arial"/>
                <w:sz w:val="18"/>
                <w:szCs w:val="18"/>
              </w:rPr>
            </w:pPr>
            <w:ins w:id="136" w:author="Luv Parakh (TMS)" w:date="2018-10-05T18:43:00Z">
              <w:r w:rsidRPr="005121C2">
                <w:rPr>
                  <w:rFonts w:ascii="Arial" w:eastAsia="MS Mincho" w:hAnsi="Arial" w:cs="Arial"/>
                  <w:sz w:val="18"/>
                  <w:szCs w:val="18"/>
                  <w:lang w:eastAsia="ja-JP"/>
                </w:rPr>
                <w:t xml:space="preserve">Example: </w:t>
              </w:r>
              <w:r w:rsidRPr="005121C2">
                <w:rPr>
                  <w:rFonts w:ascii="Arial" w:hAnsi="Arial" w:cs="Arial"/>
                  <w:sz w:val="18"/>
                  <w:szCs w:val="18"/>
                </w:rPr>
                <w:t>ALB, 70G, GST001</w:t>
              </w:r>
            </w:ins>
          </w:p>
        </w:tc>
        <w:tc>
          <w:tcPr>
            <w:tcW w:w="1343" w:type="pct"/>
          </w:tcPr>
          <w:p w14:paraId="489295F9" w14:textId="77777777" w:rsidR="006970A5" w:rsidRDefault="006970A5" w:rsidP="00884602">
            <w:pPr>
              <w:rPr>
                <w:ins w:id="137" w:author="Luv Parakh (TMS)" w:date="2018-10-05T18:43:00Z"/>
                <w:rFonts w:ascii="Arial" w:hAnsi="Arial" w:cs="Arial"/>
                <w:sz w:val="18"/>
                <w:szCs w:val="18"/>
              </w:rPr>
            </w:pPr>
            <w:ins w:id="138" w:author="Luv Parakh (TMS)" w:date="2018-10-05T18:43:00Z">
              <w:r w:rsidRPr="005121C2">
                <w:rPr>
                  <w:rFonts w:ascii="Arial" w:hAnsi="Arial" w:cs="Arial"/>
                  <w:sz w:val="18"/>
                  <w:szCs w:val="18"/>
                </w:rPr>
                <w:t xml:space="preserve">The Campaign Code that is assigned by </w:t>
              </w:r>
              <w:r>
                <w:rPr>
                  <w:rFonts w:ascii="Arial" w:hAnsi="Arial" w:cs="Arial"/>
                  <w:sz w:val="18"/>
                  <w:szCs w:val="18"/>
                </w:rPr>
                <w:t>TMNA</w:t>
              </w:r>
              <w:r w:rsidRPr="005121C2">
                <w:rPr>
                  <w:rFonts w:ascii="Arial" w:hAnsi="Arial" w:cs="Arial"/>
                  <w:sz w:val="18"/>
                  <w:szCs w:val="18"/>
                </w:rPr>
                <w:t xml:space="preserve">. </w:t>
              </w:r>
            </w:ins>
          </w:p>
          <w:p w14:paraId="3A905364" w14:textId="77777777" w:rsidR="006970A5" w:rsidRPr="005121C2" w:rsidRDefault="006970A5" w:rsidP="00884602">
            <w:pPr>
              <w:rPr>
                <w:ins w:id="139" w:author="Luv Parakh (TMS)" w:date="2018-10-05T18:43:00Z"/>
                <w:rFonts w:ascii="Arial" w:hAnsi="Arial" w:cs="Arial"/>
                <w:sz w:val="18"/>
                <w:szCs w:val="18"/>
              </w:rPr>
            </w:pPr>
            <w:ins w:id="140" w:author="Luv Parakh (TMS)" w:date="2018-10-05T18:43:00Z">
              <w:r>
                <w:rPr>
                  <w:rFonts w:ascii="Arial" w:hAnsi="Arial" w:cs="Arial"/>
                  <w:sz w:val="18"/>
                  <w:szCs w:val="18"/>
                </w:rPr>
                <w:t>This should not change within a single file and should match that code in the filename</w:t>
              </w:r>
            </w:ins>
          </w:p>
        </w:tc>
      </w:tr>
      <w:tr w:rsidR="006970A5" w:rsidRPr="005121C2" w14:paraId="077C052C" w14:textId="77777777" w:rsidTr="00884602">
        <w:trPr>
          <w:ins w:id="141" w:author="Luv Parakh (TMS)" w:date="2018-10-05T18:43:00Z"/>
        </w:trPr>
        <w:tc>
          <w:tcPr>
            <w:tcW w:w="1706" w:type="pct"/>
          </w:tcPr>
          <w:p w14:paraId="081F73BE" w14:textId="77777777" w:rsidR="006970A5" w:rsidRPr="005121C2" w:rsidRDefault="006970A5" w:rsidP="00884602">
            <w:pPr>
              <w:rPr>
                <w:ins w:id="142" w:author="Luv Parakh (TMS)" w:date="2018-10-05T18:43:00Z"/>
                <w:rFonts w:ascii="Arial" w:hAnsi="Arial" w:cs="Arial"/>
                <w:b/>
                <w:sz w:val="18"/>
                <w:szCs w:val="18"/>
              </w:rPr>
            </w:pPr>
            <w:ins w:id="143" w:author="Luv Parakh (TMS)" w:date="2018-10-05T18:43:00Z">
              <w:r w:rsidRPr="005121C2">
                <w:rPr>
                  <w:rFonts w:ascii="Arial" w:hAnsi="Arial" w:cs="Arial"/>
                  <w:b/>
                  <w:sz w:val="18"/>
                  <w:szCs w:val="18"/>
                </w:rPr>
                <w:t>DETAIL_ID</w:t>
              </w:r>
              <w:r w:rsidRPr="005121C2">
                <w:rPr>
                  <w:rFonts w:ascii="Arial" w:hAnsi="Arial" w:cs="Arial"/>
                  <w:i/>
                  <w:sz w:val="16"/>
                  <w:szCs w:val="16"/>
                </w:rPr>
                <w:t xml:space="preserve"> (SSC_VIN_VIEW.DETAIL_ID)</w:t>
              </w:r>
            </w:ins>
          </w:p>
        </w:tc>
        <w:tc>
          <w:tcPr>
            <w:tcW w:w="1951" w:type="pct"/>
          </w:tcPr>
          <w:p w14:paraId="39A7E9FC" w14:textId="77777777" w:rsidR="006970A5" w:rsidRPr="005121C2" w:rsidRDefault="006970A5" w:rsidP="00884602">
            <w:pPr>
              <w:rPr>
                <w:ins w:id="144" w:author="Luv Parakh (TMS)" w:date="2018-10-05T18:43:00Z"/>
                <w:rFonts w:ascii="Arial" w:eastAsia="MS Mincho" w:hAnsi="Arial" w:cs="Arial"/>
                <w:sz w:val="18"/>
                <w:szCs w:val="18"/>
                <w:lang w:eastAsia="ja-JP"/>
              </w:rPr>
            </w:pPr>
            <w:ins w:id="145" w:author="Luv Parakh (TMS)" w:date="2018-10-05T18:43:00Z">
              <w:r w:rsidRPr="005121C2">
                <w:rPr>
                  <w:rFonts w:ascii="Arial" w:eastAsia="MS Mincho" w:hAnsi="Arial" w:cs="Arial"/>
                  <w:sz w:val="18"/>
                  <w:szCs w:val="18"/>
                  <w:lang w:eastAsia="ja-JP"/>
                </w:rPr>
                <w:t>Required.</w:t>
              </w:r>
            </w:ins>
          </w:p>
          <w:p w14:paraId="79C83798" w14:textId="77777777" w:rsidR="006970A5" w:rsidRPr="005121C2" w:rsidRDefault="006970A5" w:rsidP="00884602">
            <w:pPr>
              <w:rPr>
                <w:ins w:id="146" w:author="Luv Parakh (TMS)" w:date="2018-10-05T18:43:00Z"/>
                <w:rFonts w:ascii="Arial" w:eastAsia="MS Mincho" w:hAnsi="Arial" w:cs="Arial"/>
                <w:sz w:val="18"/>
                <w:szCs w:val="18"/>
                <w:lang w:eastAsia="ja-JP"/>
              </w:rPr>
            </w:pPr>
            <w:ins w:id="147" w:author="Luv Parakh (TMS)" w:date="2018-10-05T18:43:00Z">
              <w:r w:rsidRPr="005121C2">
                <w:rPr>
                  <w:rFonts w:ascii="Arial" w:eastAsia="MS Mincho" w:hAnsi="Arial" w:cs="Arial"/>
                  <w:sz w:val="18"/>
                  <w:szCs w:val="18"/>
                  <w:lang w:eastAsia="ja-JP"/>
                </w:rPr>
                <w:t xml:space="preserve">Numeric, </w:t>
              </w:r>
              <w:proofErr w:type="spellStart"/>
              <w:r w:rsidRPr="005121C2">
                <w:rPr>
                  <w:rFonts w:ascii="Arial" w:eastAsia="MS Mincho" w:hAnsi="Arial" w:cs="Arial"/>
                  <w:sz w:val="18"/>
                  <w:szCs w:val="18"/>
                  <w:lang w:eastAsia="ja-JP"/>
                </w:rPr>
                <w:t>Autonumber</w:t>
              </w:r>
              <w:proofErr w:type="spellEnd"/>
              <w:r w:rsidRPr="005121C2">
                <w:rPr>
                  <w:rFonts w:ascii="Arial" w:eastAsia="MS Mincho" w:hAnsi="Arial" w:cs="Arial"/>
                  <w:sz w:val="18"/>
                  <w:szCs w:val="18"/>
                  <w:lang w:eastAsia="ja-JP"/>
                </w:rPr>
                <w:t>, max length of 7</w:t>
              </w:r>
            </w:ins>
          </w:p>
          <w:p w14:paraId="1109B443" w14:textId="77777777" w:rsidR="006970A5" w:rsidRPr="005121C2" w:rsidRDefault="006970A5" w:rsidP="00884602">
            <w:pPr>
              <w:rPr>
                <w:ins w:id="148" w:author="Luv Parakh (TMS)" w:date="2018-10-05T18:43:00Z"/>
                <w:rFonts w:ascii="Arial" w:eastAsia="MS Mincho" w:hAnsi="Arial" w:cs="Arial"/>
                <w:sz w:val="18"/>
                <w:szCs w:val="18"/>
                <w:lang w:eastAsia="ja-JP"/>
              </w:rPr>
            </w:pPr>
            <w:ins w:id="149" w:author="Luv Parakh (TMS)" w:date="2018-10-05T18:43:00Z">
              <w:r w:rsidRPr="005121C2">
                <w:rPr>
                  <w:rFonts w:ascii="Arial" w:eastAsia="MS Mincho" w:hAnsi="Arial" w:cs="Arial"/>
                  <w:sz w:val="18"/>
                  <w:szCs w:val="18"/>
                  <w:lang w:eastAsia="ja-JP"/>
                </w:rPr>
                <w:t>Example: 3</w:t>
              </w:r>
              <w:r w:rsidRPr="005121C2">
                <w:rPr>
                  <w:rFonts w:ascii="Arial" w:hAnsi="Arial" w:cs="Arial"/>
                  <w:sz w:val="18"/>
                  <w:szCs w:val="18"/>
                </w:rPr>
                <w:t>, 25, 405</w:t>
              </w:r>
            </w:ins>
          </w:p>
        </w:tc>
        <w:tc>
          <w:tcPr>
            <w:tcW w:w="1343" w:type="pct"/>
          </w:tcPr>
          <w:p w14:paraId="3C553380" w14:textId="77777777" w:rsidR="006970A5" w:rsidRDefault="006970A5" w:rsidP="00884602">
            <w:pPr>
              <w:rPr>
                <w:ins w:id="150" w:author="Luv Parakh (TMS)" w:date="2018-10-05T18:43:00Z"/>
                <w:rFonts w:ascii="Arial" w:hAnsi="Arial" w:cs="Arial"/>
                <w:sz w:val="18"/>
                <w:szCs w:val="18"/>
              </w:rPr>
            </w:pPr>
            <w:ins w:id="151" w:author="Luv Parakh (TMS)" w:date="2018-10-05T18:43:00Z">
              <w:r>
                <w:rPr>
                  <w:rFonts w:ascii="Arial" w:hAnsi="Arial" w:cs="Arial"/>
                  <w:sz w:val="18"/>
                  <w:szCs w:val="18"/>
                </w:rPr>
                <w:t>This identifies the campaign content variant</w:t>
              </w:r>
            </w:ins>
          </w:p>
          <w:p w14:paraId="2BA58214" w14:textId="77777777" w:rsidR="006970A5" w:rsidRPr="005121C2" w:rsidRDefault="006970A5" w:rsidP="00884602">
            <w:pPr>
              <w:rPr>
                <w:ins w:id="152" w:author="Luv Parakh (TMS)" w:date="2018-10-05T18:43:00Z"/>
                <w:rFonts w:ascii="Arial" w:hAnsi="Arial" w:cs="Arial"/>
                <w:sz w:val="18"/>
                <w:szCs w:val="18"/>
              </w:rPr>
            </w:pPr>
            <w:ins w:id="153" w:author="Luv Parakh (TMS)" w:date="2018-10-05T18:43:00Z">
              <w:r>
                <w:rPr>
                  <w:rFonts w:ascii="Arial" w:hAnsi="Arial" w:cs="Arial"/>
                  <w:sz w:val="18"/>
                  <w:szCs w:val="18"/>
                </w:rPr>
                <w:t>This should not change within a single file and should match with the filename</w:t>
              </w:r>
            </w:ins>
          </w:p>
        </w:tc>
      </w:tr>
      <w:tr w:rsidR="006970A5" w:rsidRPr="005121C2" w14:paraId="1EB81055" w14:textId="77777777" w:rsidTr="00884602">
        <w:trPr>
          <w:ins w:id="154" w:author="Luv Parakh (TMS)" w:date="2018-10-05T18:43:00Z"/>
        </w:trPr>
        <w:tc>
          <w:tcPr>
            <w:tcW w:w="1706" w:type="pct"/>
          </w:tcPr>
          <w:p w14:paraId="3BDF1C89" w14:textId="77777777" w:rsidR="006970A5" w:rsidRDefault="006970A5" w:rsidP="00884602">
            <w:pPr>
              <w:rPr>
                <w:ins w:id="155" w:author="Luv Parakh (TMS)" w:date="2018-10-05T18:43:00Z"/>
                <w:rFonts w:ascii="Arial" w:hAnsi="Arial" w:cs="Arial"/>
                <w:b/>
                <w:sz w:val="18"/>
                <w:szCs w:val="18"/>
              </w:rPr>
            </w:pPr>
            <w:ins w:id="156" w:author="Luv Parakh (TMS)" w:date="2018-10-05T18:43:00Z">
              <w:r>
                <w:rPr>
                  <w:rFonts w:ascii="Arial" w:hAnsi="Arial" w:cs="Arial"/>
                  <w:b/>
                  <w:sz w:val="18"/>
                  <w:szCs w:val="18"/>
                </w:rPr>
                <w:t>VIN_FILE_NO</w:t>
              </w:r>
            </w:ins>
          </w:p>
        </w:tc>
        <w:tc>
          <w:tcPr>
            <w:tcW w:w="1951" w:type="pct"/>
          </w:tcPr>
          <w:p w14:paraId="79568C68" w14:textId="77777777" w:rsidR="006970A5" w:rsidRPr="005121C2" w:rsidRDefault="006970A5" w:rsidP="00884602">
            <w:pPr>
              <w:rPr>
                <w:ins w:id="157" w:author="Luv Parakh (TMS)" w:date="2018-10-05T18:43:00Z"/>
                <w:rFonts w:ascii="Arial" w:eastAsia="MS Mincho" w:hAnsi="Arial" w:cs="Arial"/>
                <w:sz w:val="18"/>
                <w:szCs w:val="18"/>
                <w:lang w:eastAsia="ja-JP"/>
              </w:rPr>
            </w:pPr>
            <w:ins w:id="158" w:author="Luv Parakh (TMS)" w:date="2018-10-05T18:43:00Z">
              <w:r w:rsidRPr="005121C2">
                <w:rPr>
                  <w:rFonts w:ascii="Arial" w:eastAsia="MS Mincho" w:hAnsi="Arial" w:cs="Arial"/>
                  <w:sz w:val="18"/>
                  <w:szCs w:val="18"/>
                  <w:lang w:eastAsia="ja-JP"/>
                </w:rPr>
                <w:t>Required.</w:t>
              </w:r>
            </w:ins>
          </w:p>
          <w:p w14:paraId="08556D6B" w14:textId="77777777" w:rsidR="006970A5" w:rsidRDefault="006970A5" w:rsidP="00884602">
            <w:pPr>
              <w:rPr>
                <w:ins w:id="159" w:author="Luv Parakh (TMS)" w:date="2018-10-05T18:43:00Z"/>
                <w:rFonts w:ascii="Arial" w:eastAsia="MS Mincho" w:hAnsi="Arial" w:cs="Arial"/>
                <w:sz w:val="18"/>
                <w:szCs w:val="18"/>
                <w:lang w:eastAsia="ja-JP"/>
              </w:rPr>
            </w:pPr>
            <w:ins w:id="160" w:author="Luv Parakh (TMS)" w:date="2018-10-05T18:43:00Z">
              <w:r>
                <w:rPr>
                  <w:rFonts w:ascii="Arial" w:eastAsia="MS Mincho" w:hAnsi="Arial" w:cs="Arial"/>
                  <w:sz w:val="18"/>
                  <w:szCs w:val="18"/>
                  <w:lang w:eastAsia="ja-JP"/>
                </w:rPr>
                <w:t>Numeric,</w:t>
              </w:r>
              <w:r w:rsidRPr="005121C2">
                <w:rPr>
                  <w:rFonts w:ascii="Arial" w:eastAsia="MS Mincho" w:hAnsi="Arial" w:cs="Arial"/>
                  <w:sz w:val="18"/>
                  <w:szCs w:val="18"/>
                  <w:lang w:eastAsia="ja-JP"/>
                </w:rPr>
                <w:t xml:space="preserve"> </w:t>
              </w:r>
              <w:proofErr w:type="spellStart"/>
              <w:r w:rsidRPr="005121C2">
                <w:rPr>
                  <w:rFonts w:ascii="Arial" w:eastAsia="MS Mincho" w:hAnsi="Arial" w:cs="Arial"/>
                  <w:sz w:val="18"/>
                  <w:szCs w:val="18"/>
                  <w:lang w:eastAsia="ja-JP"/>
                </w:rPr>
                <w:t>Autonumber</w:t>
              </w:r>
              <w:proofErr w:type="spellEnd"/>
              <w:r w:rsidRPr="005121C2">
                <w:rPr>
                  <w:rFonts w:ascii="Arial" w:eastAsia="MS Mincho" w:hAnsi="Arial" w:cs="Arial"/>
                  <w:sz w:val="18"/>
                  <w:szCs w:val="18"/>
                  <w:lang w:eastAsia="ja-JP"/>
                </w:rPr>
                <w:t xml:space="preserve">, max length of </w:t>
              </w:r>
              <w:r>
                <w:rPr>
                  <w:rFonts w:ascii="Arial" w:eastAsia="MS Mincho" w:hAnsi="Arial" w:cs="Arial"/>
                  <w:sz w:val="18"/>
                  <w:szCs w:val="18"/>
                  <w:lang w:eastAsia="ja-JP"/>
                </w:rPr>
                <w:t>2</w:t>
              </w:r>
            </w:ins>
          </w:p>
          <w:p w14:paraId="50534A42" w14:textId="77777777" w:rsidR="006970A5" w:rsidRDefault="006970A5" w:rsidP="00884602">
            <w:pPr>
              <w:rPr>
                <w:ins w:id="161" w:author="Luv Parakh (TMS)" w:date="2018-10-05T18:43:00Z"/>
                <w:rFonts w:ascii="Arial" w:eastAsia="MS Mincho" w:hAnsi="Arial" w:cs="Arial"/>
                <w:sz w:val="18"/>
                <w:szCs w:val="18"/>
                <w:lang w:eastAsia="ja-JP"/>
              </w:rPr>
            </w:pPr>
            <w:ins w:id="162" w:author="Luv Parakh (TMS)" w:date="2018-10-05T18:43:00Z">
              <w:r>
                <w:rPr>
                  <w:rFonts w:ascii="Arial" w:eastAsia="MS Mincho" w:hAnsi="Arial" w:cs="Arial"/>
                  <w:sz w:val="18"/>
                  <w:szCs w:val="18"/>
                  <w:lang w:eastAsia="ja-JP"/>
                </w:rPr>
                <w:t>Example: 1, 10, 15</w:t>
              </w:r>
            </w:ins>
          </w:p>
        </w:tc>
        <w:tc>
          <w:tcPr>
            <w:tcW w:w="1343" w:type="pct"/>
          </w:tcPr>
          <w:p w14:paraId="26549C25" w14:textId="77777777" w:rsidR="006970A5" w:rsidRDefault="006970A5" w:rsidP="00884602">
            <w:pPr>
              <w:rPr>
                <w:ins w:id="163" w:author="Luv Parakh (TMS)" w:date="2018-10-05T18:43:00Z"/>
                <w:rFonts w:ascii="Arial" w:eastAsia="MS Mincho" w:hAnsi="Arial" w:cs="Arial"/>
                <w:sz w:val="18"/>
                <w:szCs w:val="18"/>
                <w:lang w:eastAsia="ja-JP"/>
              </w:rPr>
            </w:pPr>
            <w:ins w:id="164" w:author="Luv Parakh (TMS)" w:date="2018-10-05T18:43:00Z">
              <w:r>
                <w:rPr>
                  <w:rFonts w:ascii="Arial" w:eastAsia="MS Mincho" w:hAnsi="Arial" w:cs="Arial"/>
                  <w:sz w:val="18"/>
                  <w:szCs w:val="18"/>
                  <w:lang w:eastAsia="ja-JP"/>
                </w:rPr>
                <w:t>This tracks file number for when multiple files are provided in a day. Resets to 1 each new day.</w:t>
              </w:r>
            </w:ins>
          </w:p>
          <w:p w14:paraId="16F70CF0" w14:textId="77777777" w:rsidR="006970A5" w:rsidRDefault="006970A5" w:rsidP="00884602">
            <w:pPr>
              <w:rPr>
                <w:ins w:id="165" w:author="Luv Parakh (TMS)" w:date="2018-10-05T18:43:00Z"/>
                <w:rFonts w:ascii="Arial" w:eastAsia="MS Mincho" w:hAnsi="Arial" w:cs="Arial"/>
                <w:sz w:val="18"/>
                <w:szCs w:val="18"/>
                <w:lang w:eastAsia="ja-JP"/>
              </w:rPr>
            </w:pPr>
            <w:ins w:id="166" w:author="Luv Parakh (TMS)" w:date="2018-10-05T18:43:00Z">
              <w:r>
                <w:rPr>
                  <w:rFonts w:ascii="Arial" w:hAnsi="Arial" w:cs="Arial"/>
                  <w:sz w:val="18"/>
                  <w:szCs w:val="18"/>
                </w:rPr>
                <w:t>This should not change within a single file and should match with the filename</w:t>
              </w:r>
            </w:ins>
          </w:p>
        </w:tc>
      </w:tr>
    </w:tbl>
    <w:p w14:paraId="60571E48" w14:textId="5D3951C2" w:rsidR="00891C8B" w:rsidRDefault="00891C8B" w:rsidP="00273344">
      <w:pPr>
        <w:rPr>
          <w:rFonts w:ascii="Arial" w:hAnsi="Arial" w:cs="Arial"/>
          <w:sz w:val="20"/>
          <w:szCs w:val="20"/>
        </w:rPr>
      </w:pPr>
    </w:p>
    <w:p w14:paraId="7B026BBF" w14:textId="50D3A47E" w:rsidR="00891C8B" w:rsidRDefault="00891C8B" w:rsidP="00273344">
      <w:pPr>
        <w:rPr>
          <w:rFonts w:ascii="Arial" w:hAnsi="Arial" w:cs="Arial"/>
          <w:sz w:val="20"/>
          <w:szCs w:val="20"/>
        </w:rPr>
      </w:pPr>
    </w:p>
    <w:p w14:paraId="35B7F45F" w14:textId="77777777" w:rsidR="00D149A1" w:rsidRDefault="00D149A1" w:rsidP="00D149A1">
      <w:pPr>
        <w:rPr>
          <w:ins w:id="167" w:author="Shyam Basani (TMNA)" w:date="2018-10-10T15:23:00Z"/>
          <w:rFonts w:ascii="Arial" w:hAnsi="Arial" w:cs="Arial"/>
          <w:sz w:val="20"/>
          <w:szCs w:val="20"/>
        </w:rPr>
      </w:pPr>
      <w:commentRangeStart w:id="168"/>
      <w:ins w:id="169" w:author="Shyam Basani (TMNA)" w:date="2018-10-10T15:23:00Z">
        <w:r>
          <w:rPr>
            <w:rFonts w:ascii="Arial" w:hAnsi="Arial" w:cs="Arial"/>
            <w:sz w:val="20"/>
            <w:szCs w:val="20"/>
          </w:rPr>
          <w:t>TMNA CT will validate each entry of the VIN with CAMPAIGN_CD and DETAIL_ID with the file name’s CAMPAIGN_CD and DETAIL_ID</w:t>
        </w:r>
        <w:commentRangeEnd w:id="168"/>
        <w:r>
          <w:rPr>
            <w:rStyle w:val="CommentReference"/>
          </w:rPr>
          <w:commentReference w:id="168"/>
        </w:r>
      </w:ins>
    </w:p>
    <w:p w14:paraId="25D43771" w14:textId="625A58E7" w:rsidR="00891C8B" w:rsidRDefault="00891C8B" w:rsidP="00273344">
      <w:pPr>
        <w:rPr>
          <w:rFonts w:ascii="Arial" w:hAnsi="Arial" w:cs="Arial"/>
          <w:sz w:val="20"/>
          <w:szCs w:val="20"/>
        </w:rPr>
      </w:pPr>
    </w:p>
    <w:p w14:paraId="53482907" w14:textId="3F117BAC" w:rsidR="00891C8B" w:rsidRDefault="00891C8B" w:rsidP="00273344">
      <w:pPr>
        <w:rPr>
          <w:rFonts w:ascii="Arial" w:hAnsi="Arial" w:cs="Arial"/>
          <w:sz w:val="20"/>
          <w:szCs w:val="20"/>
        </w:rPr>
      </w:pPr>
    </w:p>
    <w:p w14:paraId="79B06D70" w14:textId="1CC24297" w:rsidR="00891C8B" w:rsidDel="000A12CD" w:rsidRDefault="00891C8B" w:rsidP="00273344">
      <w:pPr>
        <w:rPr>
          <w:del w:id="170" w:author="Shyam Basani (TMNA)" w:date="2018-10-11T11:58:00Z"/>
          <w:rFonts w:ascii="Arial" w:hAnsi="Arial" w:cs="Arial"/>
          <w:sz w:val="20"/>
          <w:szCs w:val="20"/>
        </w:rPr>
      </w:pPr>
    </w:p>
    <w:p w14:paraId="1571E1A6" w14:textId="63814ACF" w:rsidR="00891C8B" w:rsidRDefault="00891C8B" w:rsidP="00273344">
      <w:pPr>
        <w:rPr>
          <w:rFonts w:ascii="Arial" w:hAnsi="Arial" w:cs="Arial"/>
          <w:sz w:val="20"/>
          <w:szCs w:val="20"/>
        </w:rPr>
      </w:pPr>
    </w:p>
    <w:p w14:paraId="03A9E143" w14:textId="7DBF8797" w:rsidR="00325959" w:rsidRDefault="00325959" w:rsidP="00273344">
      <w:pPr>
        <w:rPr>
          <w:ins w:id="171" w:author="Dawn Craven (TMS)" w:date="2018-09-28T17:08:00Z"/>
          <w:rFonts w:ascii="Arial" w:hAnsi="Arial" w:cs="Arial"/>
          <w:sz w:val="20"/>
          <w:szCs w:val="20"/>
        </w:rPr>
      </w:pPr>
      <w:r w:rsidRPr="005121C2">
        <w:rPr>
          <w:rFonts w:ascii="Arial" w:hAnsi="Arial" w:cs="Arial"/>
          <w:sz w:val="20"/>
          <w:szCs w:val="20"/>
        </w:rPr>
        <w:t xml:space="preserve">Screenshot </w:t>
      </w:r>
      <w:r w:rsidR="003E00E3" w:rsidRPr="005121C2">
        <w:rPr>
          <w:rFonts w:ascii="Arial" w:hAnsi="Arial" w:cs="Arial"/>
          <w:sz w:val="20"/>
          <w:szCs w:val="20"/>
        </w:rPr>
        <w:t xml:space="preserve">of </w:t>
      </w:r>
      <w:r w:rsidR="00011AA4" w:rsidRPr="005121C2">
        <w:rPr>
          <w:rFonts w:ascii="Arial" w:hAnsi="Arial" w:cs="Arial"/>
          <w:sz w:val="20"/>
          <w:szCs w:val="20"/>
        </w:rPr>
        <w:t xml:space="preserve">a </w:t>
      </w:r>
      <w:r w:rsidR="003E00E3" w:rsidRPr="005121C2">
        <w:rPr>
          <w:rFonts w:ascii="Arial" w:hAnsi="Arial" w:cs="Arial"/>
          <w:sz w:val="20"/>
          <w:szCs w:val="20"/>
        </w:rPr>
        <w:t>Toyota Campaign VIN</w:t>
      </w:r>
      <w:r w:rsidRPr="005121C2">
        <w:rPr>
          <w:rFonts w:ascii="Arial" w:hAnsi="Arial" w:cs="Arial"/>
          <w:sz w:val="20"/>
          <w:szCs w:val="20"/>
        </w:rPr>
        <w:t xml:space="preserve"> File</w:t>
      </w:r>
      <w:r w:rsidR="00530D1F">
        <w:rPr>
          <w:rFonts w:ascii="Arial" w:hAnsi="Arial" w:cs="Arial"/>
          <w:sz w:val="20"/>
          <w:szCs w:val="20"/>
        </w:rPr>
        <w:t>:</w:t>
      </w:r>
    </w:p>
    <w:p w14:paraId="37C1BA38" w14:textId="5CCBD964" w:rsidR="00952222" w:rsidRDefault="00952222" w:rsidP="00273344">
      <w:pPr>
        <w:rPr>
          <w:ins w:id="172" w:author="Dawn Craven (TMS)" w:date="2018-09-28T17:08:00Z"/>
          <w:rFonts w:ascii="Arial" w:hAnsi="Arial" w:cs="Arial"/>
          <w:sz w:val="20"/>
          <w:szCs w:val="20"/>
        </w:rPr>
      </w:pPr>
    </w:p>
    <w:p w14:paraId="135FB9EE" w14:textId="5500CEF8" w:rsidR="00952222" w:rsidRPr="005121C2" w:rsidRDefault="00952222" w:rsidP="00273344">
      <w:pPr>
        <w:rPr>
          <w:rFonts w:ascii="Arial" w:hAnsi="Arial" w:cs="Arial"/>
          <w:sz w:val="20"/>
          <w:szCs w:val="20"/>
        </w:rPr>
      </w:pPr>
      <w:ins w:id="173" w:author="Dawn Craven (TMS)" w:date="2018-09-28T17:09:00Z">
        <w:del w:id="174" w:author="Shyam Basani (TMNA)" w:date="2018-10-12T00:24:00Z">
          <w:r w:rsidDel="00366427">
            <w:rPr>
              <w:noProof/>
            </w:rPr>
            <w:drawing>
              <wp:inline distT="0" distB="0" distL="0" distR="0" wp14:anchorId="10262676" wp14:editId="00732AC0">
                <wp:extent cx="4896102" cy="1441524"/>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6102" cy="1441524"/>
                        </a:xfrm>
                        <a:prstGeom prst="rect">
                          <a:avLst/>
                        </a:prstGeom>
                      </pic:spPr>
                    </pic:pic>
                  </a:graphicData>
                </a:graphic>
              </wp:inline>
            </w:drawing>
          </w:r>
        </w:del>
      </w:ins>
      <w:ins w:id="175" w:author="Shyam Basani (TMNA)" w:date="2018-10-12T00:24:00Z">
        <w:r w:rsidR="00366427">
          <w:rPr>
            <w:rFonts w:ascii="Arial" w:hAnsi="Arial" w:cs="Arial"/>
            <w:noProof/>
            <w:sz w:val="20"/>
            <w:szCs w:val="20"/>
          </w:rPr>
          <w:drawing>
            <wp:inline distT="0" distB="0" distL="0" distR="0" wp14:anchorId="1B10EF97" wp14:editId="19BE4534">
              <wp:extent cx="5943600" cy="2461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NS-file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461895"/>
                      </a:xfrm>
                      <a:prstGeom prst="rect">
                        <a:avLst/>
                      </a:prstGeom>
                    </pic:spPr>
                  </pic:pic>
                </a:graphicData>
              </a:graphic>
            </wp:inline>
          </w:drawing>
        </w:r>
      </w:ins>
    </w:p>
    <w:p w14:paraId="27BB0DA1" w14:textId="77777777" w:rsidR="00366427" w:rsidRPr="005121C2" w:rsidRDefault="00366427" w:rsidP="00273344">
      <w:pPr>
        <w:rPr>
          <w:rFonts w:ascii="Arial" w:hAnsi="Arial" w:cs="Arial"/>
          <w:sz w:val="18"/>
          <w:szCs w:val="18"/>
        </w:rPr>
      </w:pPr>
    </w:p>
    <w:p w14:paraId="799F3B12" w14:textId="6CAA093D" w:rsidR="00AD580B" w:rsidRDefault="00AD580B" w:rsidP="00AD580B">
      <w:pPr>
        <w:rPr>
          <w:ins w:id="176" w:author="Shyam Basani (TMNA)" w:date="2018-10-12T00:25:00Z"/>
          <w:rFonts w:ascii="Arial" w:hAnsi="Arial" w:cs="Arial"/>
          <w:sz w:val="20"/>
          <w:szCs w:val="20"/>
        </w:rPr>
      </w:pPr>
      <w:ins w:id="177" w:author="Shyam Basani (TMNA)" w:date="2018-10-12T00:25:00Z">
        <w:r w:rsidRPr="005121C2">
          <w:rPr>
            <w:rFonts w:ascii="Arial" w:hAnsi="Arial" w:cs="Arial"/>
            <w:sz w:val="20"/>
            <w:szCs w:val="20"/>
          </w:rPr>
          <w:t>Screenshot of a Toyota Campaign</w:t>
        </w:r>
        <w:r w:rsidRPr="00AD580B">
          <w:rPr>
            <w:rFonts w:ascii="Arial" w:hAnsi="Arial" w:cs="Arial"/>
            <w:b/>
            <w:sz w:val="20"/>
            <w:szCs w:val="20"/>
            <w:rPrChange w:id="178" w:author="Shyam Basani (TMNA)" w:date="2018-10-12T00:25:00Z">
              <w:rPr>
                <w:rFonts w:ascii="Arial" w:hAnsi="Arial" w:cs="Arial"/>
                <w:sz w:val="20"/>
                <w:szCs w:val="20"/>
              </w:rPr>
            </w:rPrChange>
          </w:rPr>
          <w:t xml:space="preserve"> </w:t>
        </w:r>
        <w:r w:rsidRPr="00AD580B">
          <w:rPr>
            <w:rFonts w:ascii="Arial" w:hAnsi="Arial" w:cs="Arial"/>
            <w:b/>
            <w:sz w:val="20"/>
            <w:szCs w:val="20"/>
            <w:rPrChange w:id="179" w:author="Shyam Basani (TMNA)" w:date="2018-10-12T00:25:00Z">
              <w:rPr>
                <w:rFonts w:ascii="Arial" w:hAnsi="Arial" w:cs="Arial"/>
                <w:sz w:val="20"/>
                <w:szCs w:val="20"/>
              </w:rPr>
            </w:rPrChange>
          </w:rPr>
          <w:t xml:space="preserve">Completed </w:t>
        </w:r>
        <w:r w:rsidRPr="005121C2">
          <w:rPr>
            <w:rFonts w:ascii="Arial" w:hAnsi="Arial" w:cs="Arial"/>
            <w:sz w:val="20"/>
            <w:szCs w:val="20"/>
          </w:rPr>
          <w:t>VIN File</w:t>
        </w:r>
        <w:r>
          <w:rPr>
            <w:rFonts w:ascii="Arial" w:hAnsi="Arial" w:cs="Arial"/>
            <w:sz w:val="20"/>
            <w:szCs w:val="20"/>
          </w:rPr>
          <w:t>:</w:t>
        </w:r>
      </w:ins>
    </w:p>
    <w:p w14:paraId="7C23DF4B" w14:textId="49230EE2" w:rsidR="00273344" w:rsidRPr="005121C2" w:rsidRDefault="007B6DE7" w:rsidP="00273344">
      <w:pPr>
        <w:rPr>
          <w:noProof/>
          <w:lang w:bidi="ar-SA"/>
        </w:rPr>
      </w:pPr>
      <w:del w:id="180" w:author="Dawn Craven (TMS)" w:date="2018-09-28T17:08:00Z">
        <w:r w:rsidDel="00952222">
          <w:rPr>
            <w:noProof/>
          </w:rPr>
          <w:lastRenderedPageBreak/>
          <w:drawing>
            <wp:inline distT="0" distB="0" distL="0" distR="0" wp14:anchorId="10453E1F" wp14:editId="733381E0">
              <wp:extent cx="3554233" cy="1421693"/>
              <wp:effectExtent l="19050" t="19050" r="27305"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2156" cy="1436862"/>
                      </a:xfrm>
                      <a:prstGeom prst="rect">
                        <a:avLst/>
                      </a:prstGeom>
                      <a:ln>
                        <a:solidFill>
                          <a:schemeClr val="accent1"/>
                        </a:solidFill>
                      </a:ln>
                    </pic:spPr>
                  </pic:pic>
                </a:graphicData>
              </a:graphic>
            </wp:inline>
          </w:drawing>
        </w:r>
      </w:del>
      <w:ins w:id="181" w:author="Dawn Craven (TMS)" w:date="2018-06-26T14:46:00Z">
        <w:r w:rsidR="00C824D5" w:rsidRPr="00C824D5">
          <w:rPr>
            <w:noProof/>
          </w:rPr>
          <w:t xml:space="preserve"> </w:t>
        </w:r>
      </w:ins>
      <w:ins w:id="182" w:author="Shyam Basani (TMNA)" w:date="2018-10-12T00:25:00Z">
        <w:r w:rsidR="00AD580B">
          <w:rPr>
            <w:noProof/>
            <w:lang w:bidi="ar-SA"/>
          </w:rPr>
          <w:drawing>
            <wp:inline distT="0" distB="0" distL="0" distR="0" wp14:anchorId="60FEC1E0" wp14:editId="1D7593B4">
              <wp:extent cx="5905500" cy="254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leted-VINs.PNG"/>
                      <pic:cNvPicPr/>
                    </pic:nvPicPr>
                    <pic:blipFill>
                      <a:blip r:embed="rId21">
                        <a:extLst>
                          <a:ext uri="{28A0092B-C50C-407E-A947-70E740481C1C}">
                            <a14:useLocalDpi xmlns:a14="http://schemas.microsoft.com/office/drawing/2010/main" val="0"/>
                          </a:ext>
                        </a:extLst>
                      </a:blip>
                      <a:stretch>
                        <a:fillRect/>
                      </a:stretch>
                    </pic:blipFill>
                    <pic:spPr>
                      <a:xfrm>
                        <a:off x="0" y="0"/>
                        <a:ext cx="5905500" cy="2540000"/>
                      </a:xfrm>
                      <a:prstGeom prst="rect">
                        <a:avLst/>
                      </a:prstGeom>
                    </pic:spPr>
                  </pic:pic>
                </a:graphicData>
              </a:graphic>
            </wp:inline>
          </w:drawing>
        </w:r>
      </w:ins>
    </w:p>
    <w:p w14:paraId="073A422D" w14:textId="77777777" w:rsidR="005521AB" w:rsidRPr="005121C2" w:rsidRDefault="005521AB" w:rsidP="005521AB">
      <w:pPr>
        <w:rPr>
          <w:rFonts w:ascii="Arial" w:hAnsi="Arial" w:cs="Arial"/>
          <w:sz w:val="18"/>
          <w:szCs w:val="18"/>
        </w:rPr>
      </w:pPr>
    </w:p>
    <w:p w14:paraId="61096A9F" w14:textId="77777777" w:rsidR="00157013" w:rsidRPr="005121C2" w:rsidRDefault="00157013" w:rsidP="00AB0532">
      <w:pPr>
        <w:rPr>
          <w:rFonts w:ascii="Arial" w:hAnsi="Arial" w:cs="Arial"/>
          <w:b/>
          <w:sz w:val="22"/>
          <w:szCs w:val="22"/>
        </w:rPr>
      </w:pPr>
    </w:p>
    <w:p w14:paraId="414C5165" w14:textId="77777777" w:rsidR="00AB0532" w:rsidRPr="000B4E1C" w:rsidRDefault="00811FD5" w:rsidP="00AB0532">
      <w:pPr>
        <w:rPr>
          <w:rFonts w:ascii="Arial" w:hAnsi="Arial" w:cs="Arial"/>
          <w:b/>
          <w:sz w:val="22"/>
          <w:szCs w:val="22"/>
          <w:u w:val="single"/>
        </w:rPr>
      </w:pPr>
      <w:r w:rsidRPr="000B4E1C">
        <w:rPr>
          <w:rFonts w:ascii="Arial" w:hAnsi="Arial" w:cs="Arial"/>
          <w:b/>
          <w:sz w:val="22"/>
          <w:szCs w:val="22"/>
          <w:u w:val="single"/>
        </w:rPr>
        <w:t xml:space="preserve">Toyota </w:t>
      </w:r>
      <w:r w:rsidR="00AB0532" w:rsidRPr="000B4E1C">
        <w:rPr>
          <w:rFonts w:ascii="Arial" w:hAnsi="Arial" w:cs="Arial"/>
          <w:b/>
          <w:sz w:val="22"/>
          <w:szCs w:val="22"/>
          <w:u w:val="single"/>
        </w:rPr>
        <w:t xml:space="preserve">Campaign </w:t>
      </w:r>
      <w:r w:rsidR="00A2597C" w:rsidRPr="000B4E1C">
        <w:rPr>
          <w:rFonts w:ascii="Arial" w:hAnsi="Arial" w:cs="Arial"/>
          <w:b/>
          <w:sz w:val="22"/>
          <w:szCs w:val="22"/>
          <w:u w:val="single"/>
        </w:rPr>
        <w:t>Guide</w:t>
      </w:r>
      <w:r w:rsidR="00AB0532" w:rsidRPr="000B4E1C">
        <w:rPr>
          <w:rFonts w:ascii="Arial" w:hAnsi="Arial" w:cs="Arial"/>
          <w:b/>
          <w:sz w:val="22"/>
          <w:szCs w:val="22"/>
          <w:u w:val="single"/>
        </w:rPr>
        <w:t xml:space="preserve"> File</w:t>
      </w:r>
    </w:p>
    <w:p w14:paraId="27DB5E4B" w14:textId="7998AD4F" w:rsidR="00A2597C" w:rsidRPr="005121C2" w:rsidRDefault="00A2597C" w:rsidP="00A2597C">
      <w:pPr>
        <w:rPr>
          <w:rFonts w:ascii="Arial" w:hAnsi="Arial" w:cs="Arial"/>
          <w:sz w:val="20"/>
          <w:szCs w:val="20"/>
        </w:rPr>
      </w:pPr>
      <w:r w:rsidRPr="005121C2">
        <w:rPr>
          <w:rFonts w:ascii="Arial" w:hAnsi="Arial" w:cs="Arial"/>
          <w:b/>
          <w:sz w:val="20"/>
          <w:szCs w:val="20"/>
        </w:rPr>
        <w:t>File Name</w:t>
      </w:r>
      <w:r w:rsidR="00F662BC">
        <w:rPr>
          <w:rFonts w:ascii="Arial" w:hAnsi="Arial" w:cs="Arial"/>
          <w:b/>
          <w:sz w:val="20"/>
          <w:szCs w:val="20"/>
        </w:rPr>
        <w:t xml:space="preserve"> Convention</w:t>
      </w:r>
      <w:r w:rsidRPr="005121C2">
        <w:rPr>
          <w:rFonts w:ascii="Arial" w:hAnsi="Arial" w:cs="Arial"/>
          <w:sz w:val="20"/>
          <w:szCs w:val="20"/>
        </w:rPr>
        <w:t xml:space="preserve">: </w:t>
      </w:r>
    </w:p>
    <w:p w14:paraId="78BA5DED" w14:textId="6326FFA7" w:rsidR="000F534F" w:rsidRPr="005121C2" w:rsidRDefault="000F534F" w:rsidP="000F534F">
      <w:pPr>
        <w:rPr>
          <w:rFonts w:ascii="Arial" w:hAnsi="Arial" w:cs="Arial"/>
          <w:sz w:val="20"/>
          <w:szCs w:val="20"/>
        </w:rPr>
      </w:pPr>
      <w:commentRangeStart w:id="183"/>
      <w:commentRangeStart w:id="184"/>
      <w:r w:rsidRPr="005121C2">
        <w:rPr>
          <w:rFonts w:ascii="Arial" w:hAnsi="Arial" w:cs="Arial"/>
          <w:sz w:val="20"/>
          <w:szCs w:val="20"/>
        </w:rPr>
        <w:t>Campaign_</w:t>
      </w:r>
      <w:r>
        <w:rPr>
          <w:rFonts w:ascii="Arial" w:hAnsi="Arial" w:cs="Arial"/>
          <w:sz w:val="20"/>
          <w:szCs w:val="20"/>
        </w:rPr>
        <w:t>Guide_{CAMPAIGN_</w:t>
      </w:r>
      <w:proofErr w:type="gramStart"/>
      <w:r>
        <w:rPr>
          <w:rFonts w:ascii="Arial" w:hAnsi="Arial" w:cs="Arial"/>
          <w:sz w:val="20"/>
          <w:szCs w:val="20"/>
        </w:rPr>
        <w:t>CD}_</w:t>
      </w:r>
      <w:proofErr w:type="gramEnd"/>
      <w:r>
        <w:rPr>
          <w:rFonts w:ascii="Arial" w:hAnsi="Arial" w:cs="Arial"/>
          <w:sz w:val="20"/>
          <w:szCs w:val="20"/>
        </w:rPr>
        <w:t>{SSC_DETAIL_ID}_{VERSION}_YYYYMMDD</w:t>
      </w:r>
      <w:r w:rsidRPr="005121C2">
        <w:rPr>
          <w:rFonts w:ascii="Arial" w:hAnsi="Arial" w:cs="Arial"/>
          <w:sz w:val="20"/>
          <w:szCs w:val="20"/>
        </w:rPr>
        <w:t xml:space="preserve">.txt.  </w:t>
      </w:r>
      <w:commentRangeEnd w:id="183"/>
      <w:r>
        <w:rPr>
          <w:rStyle w:val="CommentReference"/>
        </w:rPr>
        <w:commentReference w:id="183"/>
      </w:r>
      <w:commentRangeEnd w:id="184"/>
      <w:r w:rsidR="002D6C70">
        <w:rPr>
          <w:rStyle w:val="CommentReference"/>
        </w:rPr>
        <w:commentReference w:id="184"/>
      </w:r>
    </w:p>
    <w:p w14:paraId="25BD2B7B" w14:textId="713D9C0B" w:rsidR="00A2597C" w:rsidRPr="005121C2" w:rsidRDefault="00A2597C" w:rsidP="00A2597C">
      <w:pPr>
        <w:rPr>
          <w:rFonts w:ascii="Arial" w:hAnsi="Arial" w:cs="Arial"/>
          <w:sz w:val="20"/>
          <w:szCs w:val="20"/>
        </w:rPr>
      </w:pPr>
      <w:r w:rsidRPr="005121C2">
        <w:rPr>
          <w:rFonts w:ascii="Arial" w:hAnsi="Arial" w:cs="Arial"/>
          <w:b/>
          <w:sz w:val="20"/>
          <w:szCs w:val="20"/>
        </w:rPr>
        <w:t>File Description</w:t>
      </w:r>
      <w:r w:rsidRPr="005121C2">
        <w:rPr>
          <w:rFonts w:ascii="Arial" w:hAnsi="Arial" w:cs="Arial"/>
          <w:sz w:val="20"/>
          <w:szCs w:val="20"/>
        </w:rPr>
        <w:t xml:space="preserve">: This file contains </w:t>
      </w:r>
      <w:r w:rsidR="00151D3D" w:rsidRPr="005121C2">
        <w:rPr>
          <w:rFonts w:ascii="Arial" w:hAnsi="Arial" w:cs="Arial"/>
          <w:sz w:val="20"/>
          <w:szCs w:val="20"/>
        </w:rPr>
        <w:t xml:space="preserve">the </w:t>
      </w:r>
      <w:r w:rsidR="00811FD5" w:rsidRPr="005121C2">
        <w:rPr>
          <w:rFonts w:ascii="Arial" w:hAnsi="Arial" w:cs="Arial"/>
          <w:sz w:val="20"/>
          <w:szCs w:val="20"/>
        </w:rPr>
        <w:t xml:space="preserve">supporting </w:t>
      </w:r>
      <w:r w:rsidR="000F534F">
        <w:rPr>
          <w:rFonts w:ascii="Arial" w:hAnsi="Arial" w:cs="Arial"/>
          <w:sz w:val="20"/>
          <w:szCs w:val="20"/>
        </w:rPr>
        <w:t>notification</w:t>
      </w:r>
      <w:r w:rsidR="004A1B0D">
        <w:rPr>
          <w:rFonts w:ascii="Arial" w:hAnsi="Arial" w:cs="Arial"/>
          <w:sz w:val="20"/>
          <w:szCs w:val="20"/>
        </w:rPr>
        <w:t xml:space="preserve"> </w:t>
      </w:r>
      <w:r w:rsidR="00811FD5" w:rsidRPr="005121C2">
        <w:rPr>
          <w:rFonts w:ascii="Arial" w:hAnsi="Arial" w:cs="Arial"/>
          <w:sz w:val="20"/>
          <w:szCs w:val="20"/>
        </w:rPr>
        <w:t>display data</w:t>
      </w:r>
      <w:r w:rsidR="00151D3D" w:rsidRPr="005121C2">
        <w:rPr>
          <w:rFonts w:ascii="Arial" w:hAnsi="Arial" w:cs="Arial"/>
          <w:sz w:val="20"/>
          <w:szCs w:val="20"/>
        </w:rPr>
        <w:t xml:space="preserve"> for the </w:t>
      </w:r>
      <w:r w:rsidR="004A1B0D">
        <w:rPr>
          <w:rFonts w:ascii="Arial" w:hAnsi="Arial" w:cs="Arial"/>
          <w:sz w:val="20"/>
          <w:szCs w:val="20"/>
        </w:rPr>
        <w:t>VINs</w:t>
      </w:r>
      <w:r w:rsidRPr="005121C2">
        <w:rPr>
          <w:rFonts w:ascii="Arial" w:hAnsi="Arial" w:cs="Arial"/>
          <w:sz w:val="20"/>
          <w:szCs w:val="20"/>
        </w:rPr>
        <w:t xml:space="preserve"> </w:t>
      </w:r>
      <w:r w:rsidR="00151D3D" w:rsidRPr="005121C2">
        <w:rPr>
          <w:rFonts w:ascii="Arial" w:hAnsi="Arial" w:cs="Arial"/>
          <w:sz w:val="20"/>
          <w:szCs w:val="20"/>
        </w:rPr>
        <w:t>provided in the Campaign VIN File</w:t>
      </w:r>
      <w:r w:rsidRPr="005121C2">
        <w:rPr>
          <w:rFonts w:ascii="Arial" w:hAnsi="Arial" w:cs="Arial"/>
          <w:sz w:val="20"/>
          <w:szCs w:val="20"/>
        </w:rPr>
        <w:t>.</w:t>
      </w:r>
    </w:p>
    <w:p w14:paraId="4BB55287" w14:textId="77777777" w:rsidR="00C46499" w:rsidRPr="005121C2" w:rsidRDefault="00A2597C" w:rsidP="00C46499">
      <w:pPr>
        <w:rPr>
          <w:rFonts w:ascii="Arial" w:hAnsi="Arial" w:cs="Arial"/>
          <w:sz w:val="20"/>
          <w:szCs w:val="20"/>
        </w:rPr>
      </w:pPr>
      <w:r w:rsidRPr="005121C2">
        <w:rPr>
          <w:rFonts w:ascii="Arial" w:hAnsi="Arial" w:cs="Arial"/>
          <w:b/>
          <w:sz w:val="20"/>
          <w:szCs w:val="20"/>
        </w:rPr>
        <w:t>Business Rules</w:t>
      </w:r>
      <w:r w:rsidR="00151D3D" w:rsidRPr="005121C2">
        <w:rPr>
          <w:rFonts w:ascii="Arial" w:hAnsi="Arial" w:cs="Arial"/>
          <w:sz w:val="20"/>
          <w:szCs w:val="20"/>
        </w:rPr>
        <w:t xml:space="preserve">:  </w:t>
      </w:r>
      <w:r w:rsidR="00C46499" w:rsidRPr="005121C2">
        <w:rPr>
          <w:rFonts w:ascii="Arial" w:hAnsi="Arial" w:cs="Arial"/>
          <w:sz w:val="20"/>
          <w:szCs w:val="20"/>
        </w:rPr>
        <w:t>The business rules for this file are:</w:t>
      </w:r>
    </w:p>
    <w:p w14:paraId="062BDB5D" w14:textId="639C5709" w:rsidR="00C46499" w:rsidRDefault="00C46499" w:rsidP="00C46499">
      <w:pPr>
        <w:pStyle w:val="Text"/>
        <w:numPr>
          <w:ilvl w:val="0"/>
          <w:numId w:val="7"/>
        </w:numPr>
        <w:rPr>
          <w:sz w:val="20"/>
          <w:szCs w:val="20"/>
        </w:rPr>
      </w:pPr>
      <w:r>
        <w:rPr>
          <w:sz w:val="20"/>
          <w:szCs w:val="20"/>
        </w:rPr>
        <w:t xml:space="preserve">The data provided in this file is intended for use to create the single </w:t>
      </w:r>
      <w:r w:rsidR="000F534F">
        <w:rPr>
          <w:sz w:val="20"/>
          <w:szCs w:val="20"/>
        </w:rPr>
        <w:t>notification</w:t>
      </w:r>
      <w:r>
        <w:rPr>
          <w:sz w:val="20"/>
          <w:szCs w:val="20"/>
        </w:rPr>
        <w:t xml:space="preserve"> to be sent to head units for the VINs provided in the matching </w:t>
      </w:r>
      <w:r w:rsidR="006E2E21">
        <w:rPr>
          <w:sz w:val="20"/>
          <w:szCs w:val="20"/>
        </w:rPr>
        <w:t>“</w:t>
      </w:r>
      <w:proofErr w:type="spellStart"/>
      <w:r w:rsidRPr="005121C2">
        <w:rPr>
          <w:sz w:val="20"/>
          <w:szCs w:val="20"/>
        </w:rPr>
        <w:t>Campaign_VIN</w:t>
      </w:r>
      <w:r w:rsidR="002D3193">
        <w:rPr>
          <w:sz w:val="20"/>
          <w:szCs w:val="20"/>
        </w:rPr>
        <w:t>_List</w:t>
      </w:r>
      <w:proofErr w:type="spellEnd"/>
      <w:r w:rsidR="006E2E21">
        <w:rPr>
          <w:sz w:val="20"/>
          <w:szCs w:val="20"/>
        </w:rPr>
        <w:t>…” file.</w:t>
      </w:r>
      <w:r>
        <w:rPr>
          <w:sz w:val="20"/>
          <w:szCs w:val="20"/>
        </w:rPr>
        <w:t xml:space="preserve"> </w:t>
      </w:r>
      <w:r w:rsidRPr="005121C2">
        <w:rPr>
          <w:sz w:val="20"/>
          <w:szCs w:val="20"/>
        </w:rPr>
        <w:t xml:space="preserve"> </w:t>
      </w:r>
    </w:p>
    <w:p w14:paraId="6FEC0383" w14:textId="1636F4CE" w:rsidR="006E2E21" w:rsidRPr="005121C2" w:rsidRDefault="006E2E21" w:rsidP="00C46499">
      <w:pPr>
        <w:pStyle w:val="Text"/>
        <w:numPr>
          <w:ilvl w:val="0"/>
          <w:numId w:val="7"/>
        </w:numPr>
        <w:rPr>
          <w:sz w:val="20"/>
          <w:szCs w:val="20"/>
        </w:rPr>
      </w:pPr>
      <w:r>
        <w:rPr>
          <w:sz w:val="20"/>
          <w:szCs w:val="20"/>
        </w:rPr>
        <w:t xml:space="preserve">The structure for how to create the </w:t>
      </w:r>
      <w:r w:rsidR="000F534F">
        <w:rPr>
          <w:sz w:val="20"/>
          <w:szCs w:val="20"/>
        </w:rPr>
        <w:t>notification</w:t>
      </w:r>
      <w:r>
        <w:rPr>
          <w:sz w:val="20"/>
          <w:szCs w:val="20"/>
        </w:rPr>
        <w:t xml:space="preserve"> content based on these provided fields is described in detail under the “Head Unit </w:t>
      </w:r>
      <w:r w:rsidR="000F534F">
        <w:rPr>
          <w:sz w:val="20"/>
          <w:szCs w:val="20"/>
        </w:rPr>
        <w:t>Notification</w:t>
      </w:r>
      <w:r>
        <w:rPr>
          <w:sz w:val="20"/>
          <w:szCs w:val="20"/>
        </w:rPr>
        <w:t xml:space="preserve"> Construction” section later in this document. </w:t>
      </w:r>
    </w:p>
    <w:p w14:paraId="6539C50E" w14:textId="56294B09" w:rsidR="00A2597C" w:rsidRPr="005121C2" w:rsidRDefault="00A2597C" w:rsidP="00151D3D">
      <w:pPr>
        <w:rPr>
          <w:rFonts w:ascii="Arial" w:hAnsi="Arial" w:cs="Arial"/>
          <w:sz w:val="20"/>
          <w:szCs w:val="20"/>
        </w:rPr>
      </w:pPr>
    </w:p>
    <w:p w14:paraId="74498CD7" w14:textId="77777777" w:rsidR="00A2597C" w:rsidRPr="005121C2" w:rsidRDefault="00A2597C" w:rsidP="00A2597C">
      <w:pPr>
        <w:rPr>
          <w:rFonts w:ascii="Arial" w:hAnsi="Arial" w:cs="Arial"/>
          <w:sz w:val="20"/>
          <w:szCs w:val="20"/>
        </w:rPr>
      </w:pPr>
      <w:r w:rsidRPr="005121C2">
        <w:rPr>
          <w:rFonts w:ascii="Arial" w:hAnsi="Arial" w:cs="Arial"/>
          <w:b/>
          <w:sz w:val="20"/>
          <w:szCs w:val="20"/>
        </w:rPr>
        <w:t>Delimiter:</w:t>
      </w:r>
      <w:r w:rsidRPr="005121C2">
        <w:rPr>
          <w:rFonts w:ascii="Arial" w:hAnsi="Arial" w:cs="Arial"/>
          <w:sz w:val="20"/>
          <w:szCs w:val="20"/>
        </w:rPr>
        <w:t xml:space="preserve"> The file shall be pipe delimited (|).</w:t>
      </w:r>
    </w:p>
    <w:p w14:paraId="44ACFD61" w14:textId="77777777" w:rsidR="00A2597C" w:rsidRPr="005121C2" w:rsidRDefault="00A2597C" w:rsidP="00A2597C">
      <w:pPr>
        <w:rPr>
          <w:rFonts w:ascii="Arial" w:hAnsi="Arial" w:cs="Arial"/>
          <w:sz w:val="20"/>
          <w:szCs w:val="20"/>
        </w:rPr>
      </w:pPr>
      <w:r w:rsidRPr="005121C2">
        <w:rPr>
          <w:rFonts w:ascii="Arial" w:hAnsi="Arial" w:cs="Arial"/>
          <w:b/>
          <w:sz w:val="20"/>
          <w:szCs w:val="20"/>
        </w:rPr>
        <w:t>Column Header</w:t>
      </w:r>
      <w:r w:rsidRPr="005121C2">
        <w:rPr>
          <w:rFonts w:ascii="Arial" w:hAnsi="Arial" w:cs="Arial"/>
          <w:sz w:val="20"/>
          <w:szCs w:val="20"/>
        </w:rPr>
        <w:t xml:space="preserve">: </w:t>
      </w:r>
      <w:r w:rsidR="00151D3D" w:rsidRPr="005121C2">
        <w:rPr>
          <w:rFonts w:ascii="Arial" w:hAnsi="Arial" w:cs="Arial"/>
          <w:sz w:val="20"/>
          <w:szCs w:val="20"/>
        </w:rPr>
        <w:t>Yes</w:t>
      </w:r>
      <w:r w:rsidRPr="005121C2">
        <w:rPr>
          <w:rFonts w:ascii="Arial" w:hAnsi="Arial" w:cs="Arial"/>
          <w:sz w:val="20"/>
          <w:szCs w:val="20"/>
        </w:rPr>
        <w:t xml:space="preserve">.  The </w:t>
      </w:r>
      <w:r w:rsidR="00151D3D" w:rsidRPr="005121C2">
        <w:rPr>
          <w:rFonts w:ascii="Arial" w:hAnsi="Arial" w:cs="Arial"/>
          <w:sz w:val="20"/>
          <w:szCs w:val="20"/>
        </w:rPr>
        <w:t xml:space="preserve">column headers will match the </w:t>
      </w:r>
      <w:r w:rsidR="00811FD5" w:rsidRPr="005121C2">
        <w:rPr>
          <w:rFonts w:ascii="Arial" w:hAnsi="Arial" w:cs="Arial"/>
          <w:sz w:val="20"/>
          <w:szCs w:val="20"/>
        </w:rPr>
        <w:t xml:space="preserve">bold </w:t>
      </w:r>
      <w:r w:rsidR="00151D3D" w:rsidRPr="005121C2">
        <w:rPr>
          <w:rFonts w:ascii="Arial" w:hAnsi="Arial" w:cs="Arial"/>
          <w:sz w:val="20"/>
          <w:szCs w:val="20"/>
        </w:rPr>
        <w:t xml:space="preserve">field names noted in the table below. </w:t>
      </w:r>
    </w:p>
    <w:p w14:paraId="3B815405" w14:textId="555A2EAB" w:rsidR="00811FD5" w:rsidRPr="005121C2" w:rsidRDefault="00A2597C" w:rsidP="00811FD5">
      <w:pPr>
        <w:rPr>
          <w:rFonts w:ascii="Arial" w:hAnsi="Arial" w:cs="Arial"/>
          <w:sz w:val="20"/>
          <w:szCs w:val="20"/>
        </w:rPr>
      </w:pPr>
      <w:r w:rsidRPr="005121C2">
        <w:rPr>
          <w:rFonts w:ascii="Arial" w:hAnsi="Arial" w:cs="Arial"/>
          <w:b/>
          <w:sz w:val="20"/>
          <w:szCs w:val="20"/>
        </w:rPr>
        <w:t>Fields</w:t>
      </w:r>
      <w:r w:rsidRPr="005121C2">
        <w:rPr>
          <w:rFonts w:ascii="Arial" w:hAnsi="Arial" w:cs="Arial"/>
          <w:sz w:val="20"/>
          <w:szCs w:val="20"/>
        </w:rPr>
        <w:t xml:space="preserve">: The fields below </w:t>
      </w:r>
      <w:r w:rsidR="00F97FD9">
        <w:rPr>
          <w:rFonts w:ascii="Arial" w:hAnsi="Arial" w:cs="Arial"/>
          <w:sz w:val="20"/>
          <w:szCs w:val="20"/>
        </w:rPr>
        <w:t>will always</w:t>
      </w:r>
      <w:r w:rsidR="00F97FD9" w:rsidRPr="005121C2">
        <w:rPr>
          <w:rFonts w:ascii="Arial" w:hAnsi="Arial" w:cs="Arial"/>
          <w:sz w:val="20"/>
          <w:szCs w:val="20"/>
        </w:rPr>
        <w:t xml:space="preserve"> </w:t>
      </w:r>
      <w:r w:rsidRPr="005121C2">
        <w:rPr>
          <w:rFonts w:ascii="Arial" w:hAnsi="Arial" w:cs="Arial"/>
          <w:sz w:val="20"/>
          <w:szCs w:val="20"/>
        </w:rPr>
        <w:t>be included in the file.</w:t>
      </w:r>
      <w:r w:rsidR="00811FD5" w:rsidRPr="005121C2">
        <w:rPr>
          <w:rFonts w:ascii="Arial" w:hAnsi="Arial" w:cs="Arial"/>
          <w:sz w:val="20"/>
          <w:szCs w:val="20"/>
        </w:rPr>
        <w:t xml:space="preserve"> </w:t>
      </w:r>
    </w:p>
    <w:p w14:paraId="6B811F3A" w14:textId="77777777" w:rsidR="00A2597C" w:rsidRPr="005121C2" w:rsidRDefault="00A2597C" w:rsidP="00A2597C">
      <w:pPr>
        <w:rPr>
          <w:rFonts w:ascii="Arial" w:hAnsi="Arial" w:cs="Arial"/>
          <w:sz w:val="20"/>
          <w:szCs w:val="20"/>
        </w:rPr>
      </w:pPr>
    </w:p>
    <w:p w14:paraId="5397E4FD" w14:textId="77777777" w:rsidR="00273344" w:rsidRPr="005121C2" w:rsidRDefault="00273344" w:rsidP="00273344">
      <w:pPr>
        <w:rPr>
          <w:rFonts w:ascii="Arial" w:hAnsi="Arial" w:cs="Arial"/>
          <w:sz w:val="18"/>
          <w:szCs w:val="18"/>
        </w:r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8"/>
        <w:gridCol w:w="3358"/>
        <w:gridCol w:w="2629"/>
      </w:tblGrid>
      <w:tr w:rsidR="00894C08" w:rsidRPr="005121C2" w14:paraId="798B96C5" w14:textId="77777777" w:rsidTr="00331A6B">
        <w:tc>
          <w:tcPr>
            <w:tcW w:w="1762" w:type="pct"/>
            <w:tcBorders>
              <w:bottom w:val="double" w:sz="4" w:space="0" w:color="auto"/>
            </w:tcBorders>
            <w:shd w:val="pct5" w:color="auto" w:fill="FFFFFF"/>
          </w:tcPr>
          <w:p w14:paraId="05388D90" w14:textId="77777777" w:rsidR="00894C08" w:rsidRPr="005121C2" w:rsidRDefault="00894C08" w:rsidP="00EF7303">
            <w:pPr>
              <w:rPr>
                <w:rFonts w:ascii="Arial" w:hAnsi="Arial" w:cs="Arial"/>
                <w:b/>
                <w:sz w:val="18"/>
                <w:szCs w:val="18"/>
              </w:rPr>
            </w:pPr>
            <w:r w:rsidRPr="005121C2">
              <w:rPr>
                <w:rFonts w:ascii="Arial" w:hAnsi="Arial" w:cs="Arial"/>
                <w:b/>
                <w:sz w:val="18"/>
                <w:szCs w:val="18"/>
              </w:rPr>
              <w:t>Field</w:t>
            </w:r>
          </w:p>
        </w:tc>
        <w:tc>
          <w:tcPr>
            <w:tcW w:w="1816" w:type="pct"/>
            <w:tcBorders>
              <w:bottom w:val="double" w:sz="4" w:space="0" w:color="auto"/>
            </w:tcBorders>
            <w:shd w:val="pct5" w:color="auto" w:fill="FFFFFF"/>
          </w:tcPr>
          <w:p w14:paraId="659B8402" w14:textId="77777777" w:rsidR="00894C08" w:rsidRPr="005121C2" w:rsidRDefault="00894C08" w:rsidP="00EF7303">
            <w:pPr>
              <w:rPr>
                <w:rFonts w:ascii="Arial" w:hAnsi="Arial" w:cs="Arial"/>
                <w:b/>
                <w:sz w:val="18"/>
                <w:szCs w:val="18"/>
              </w:rPr>
            </w:pPr>
            <w:r w:rsidRPr="005121C2">
              <w:rPr>
                <w:rFonts w:ascii="Arial" w:hAnsi="Arial" w:cs="Arial"/>
                <w:b/>
                <w:sz w:val="18"/>
                <w:szCs w:val="18"/>
              </w:rPr>
              <w:t>Rules</w:t>
            </w:r>
          </w:p>
        </w:tc>
        <w:tc>
          <w:tcPr>
            <w:tcW w:w="1422" w:type="pct"/>
            <w:tcBorders>
              <w:bottom w:val="double" w:sz="4" w:space="0" w:color="auto"/>
            </w:tcBorders>
            <w:shd w:val="pct5" w:color="auto" w:fill="FFFFFF"/>
          </w:tcPr>
          <w:p w14:paraId="1A24317F" w14:textId="77777777" w:rsidR="00894C08" w:rsidRPr="005121C2" w:rsidRDefault="00894C08" w:rsidP="00EF7303">
            <w:pPr>
              <w:rPr>
                <w:rFonts w:ascii="Arial" w:hAnsi="Arial" w:cs="Arial"/>
                <w:b/>
                <w:sz w:val="18"/>
                <w:szCs w:val="18"/>
              </w:rPr>
            </w:pPr>
            <w:r w:rsidRPr="005121C2">
              <w:rPr>
                <w:rFonts w:ascii="Arial" w:hAnsi="Arial" w:cs="Arial"/>
                <w:b/>
                <w:sz w:val="18"/>
                <w:szCs w:val="18"/>
              </w:rPr>
              <w:t>Comment</w:t>
            </w:r>
          </w:p>
        </w:tc>
      </w:tr>
      <w:tr w:rsidR="00331A6B" w:rsidRPr="005121C2" w14:paraId="191AE87B" w14:textId="77777777" w:rsidTr="00331A6B">
        <w:tc>
          <w:tcPr>
            <w:tcW w:w="1762" w:type="pct"/>
          </w:tcPr>
          <w:p w14:paraId="34ED90E3" w14:textId="77777777" w:rsidR="00331A6B" w:rsidRDefault="00331A6B" w:rsidP="00331A6B">
            <w:pPr>
              <w:rPr>
                <w:rFonts w:ascii="Arial" w:hAnsi="Arial" w:cs="Arial"/>
                <w:b/>
                <w:sz w:val="18"/>
                <w:szCs w:val="18"/>
              </w:rPr>
            </w:pPr>
            <w:r>
              <w:rPr>
                <w:rFonts w:ascii="Arial" w:hAnsi="Arial" w:cs="Arial"/>
                <w:b/>
                <w:sz w:val="18"/>
                <w:szCs w:val="18"/>
              </w:rPr>
              <w:t>DIVISION_NAME</w:t>
            </w:r>
          </w:p>
          <w:p w14:paraId="1508B362" w14:textId="18DC120F" w:rsidR="00331A6B" w:rsidRDefault="00331A6B" w:rsidP="00331A6B">
            <w:pPr>
              <w:rPr>
                <w:rFonts w:ascii="Arial" w:hAnsi="Arial" w:cs="Arial"/>
                <w:b/>
                <w:sz w:val="18"/>
                <w:szCs w:val="18"/>
              </w:rPr>
            </w:pPr>
            <w:r w:rsidRPr="005121C2">
              <w:rPr>
                <w:rFonts w:ascii="Arial" w:hAnsi="Arial" w:cs="Arial"/>
                <w:i/>
                <w:sz w:val="16"/>
                <w:szCs w:val="16"/>
              </w:rPr>
              <w:t>(SSC_DETAIL.</w:t>
            </w:r>
            <w:r w:rsidRPr="005121C2">
              <w:rPr>
                <w:i/>
                <w:sz w:val="16"/>
                <w:szCs w:val="16"/>
              </w:rPr>
              <w:t xml:space="preserve"> </w:t>
            </w:r>
            <w:r>
              <w:rPr>
                <w:rFonts w:ascii="Arial" w:hAnsi="Arial" w:cs="Arial"/>
                <w:i/>
                <w:sz w:val="16"/>
                <w:szCs w:val="16"/>
              </w:rPr>
              <w:t>DIVISION_NAME</w:t>
            </w:r>
            <w:r w:rsidRPr="005121C2">
              <w:rPr>
                <w:rFonts w:ascii="Arial" w:hAnsi="Arial" w:cs="Arial"/>
                <w:i/>
                <w:sz w:val="16"/>
                <w:szCs w:val="16"/>
              </w:rPr>
              <w:t>)</w:t>
            </w:r>
          </w:p>
        </w:tc>
        <w:tc>
          <w:tcPr>
            <w:tcW w:w="1816" w:type="pct"/>
          </w:tcPr>
          <w:p w14:paraId="4DAD88C3" w14:textId="77777777" w:rsidR="00331A6B"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Required</w:t>
            </w:r>
          </w:p>
          <w:p w14:paraId="09D67D56" w14:textId="4D8EF6AE" w:rsidR="00331A6B"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Uppercase</w:t>
            </w:r>
          </w:p>
          <w:p w14:paraId="15648D57" w14:textId="3F25C15A" w:rsidR="00331A6B"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“LEXUS” or “TOYOTA”</w:t>
            </w:r>
            <w:ins w:id="185" w:author="Shyam Basani (TMNA)" w:date="2018-10-10T15:24:00Z">
              <w:r w:rsidR="00D149A1">
                <w:rPr>
                  <w:rFonts w:ascii="Arial" w:eastAsia="MS Mincho" w:hAnsi="Arial" w:cs="Arial"/>
                  <w:sz w:val="18"/>
                  <w:szCs w:val="18"/>
                  <w:lang w:eastAsia="ja-JP"/>
                </w:rPr>
                <w:t xml:space="preserve"> </w:t>
              </w:r>
            </w:ins>
          </w:p>
        </w:tc>
        <w:tc>
          <w:tcPr>
            <w:tcW w:w="1422" w:type="pct"/>
          </w:tcPr>
          <w:p w14:paraId="049311B4" w14:textId="6849D311" w:rsidR="00331A6B" w:rsidRDefault="00331A6B" w:rsidP="00331A6B">
            <w:pPr>
              <w:rPr>
                <w:rFonts w:ascii="Arial" w:hAnsi="Arial" w:cs="Arial"/>
                <w:sz w:val="18"/>
                <w:szCs w:val="18"/>
              </w:rPr>
            </w:pPr>
            <w:r>
              <w:rPr>
                <w:rFonts w:ascii="Arial" w:hAnsi="Arial" w:cs="Arial"/>
                <w:sz w:val="18"/>
                <w:szCs w:val="18"/>
              </w:rPr>
              <w:t>Indicates the target bran</w:t>
            </w:r>
            <w:ins w:id="186" w:author="Shyam Basani (TMNA)" w:date="2018-10-11T12:01:00Z">
              <w:r w:rsidR="000A12CD">
                <w:rPr>
                  <w:rFonts w:ascii="Arial" w:hAnsi="Arial" w:cs="Arial"/>
                  <w:sz w:val="18"/>
                  <w:szCs w:val="18"/>
                </w:rPr>
                <w:t>d</w:t>
              </w:r>
            </w:ins>
            <w:ins w:id="187" w:author="Shyam Basani (TMNA)" w:date="2018-10-11T12:03:00Z">
              <w:r w:rsidR="000A12CD">
                <w:rPr>
                  <w:rFonts w:ascii="Arial" w:hAnsi="Arial" w:cs="Arial"/>
                  <w:sz w:val="18"/>
                  <w:szCs w:val="18"/>
                </w:rPr>
                <w:t>,</w:t>
              </w:r>
            </w:ins>
            <w:ins w:id="188" w:author="Shyam Basani (TMNA)" w:date="2018-10-11T12:01:00Z">
              <w:r w:rsidR="000A12CD">
                <w:rPr>
                  <w:rFonts w:ascii="Arial" w:eastAsia="MS Mincho" w:hAnsi="Arial" w:cs="Arial"/>
                  <w:sz w:val="18"/>
                  <w:szCs w:val="18"/>
                  <w:lang w:eastAsia="ja-JP"/>
                </w:rPr>
                <w:t xml:space="preserve"> </w:t>
              </w:r>
              <w:commentRangeStart w:id="189"/>
              <w:r w:rsidR="000A12CD">
                <w:rPr>
                  <w:rFonts w:ascii="Arial" w:eastAsia="MS Mincho" w:hAnsi="Arial" w:cs="Arial"/>
                  <w:sz w:val="18"/>
                  <w:szCs w:val="18"/>
                  <w:lang w:eastAsia="ja-JP"/>
                </w:rPr>
                <w:t>not both in the same file</w:t>
              </w:r>
              <w:r w:rsidR="000A12CD">
                <w:rPr>
                  <w:rFonts w:ascii="Arial" w:eastAsia="MS Mincho" w:hAnsi="Arial" w:cs="Arial"/>
                  <w:sz w:val="18"/>
                  <w:szCs w:val="18"/>
                  <w:lang w:eastAsia="ja-JP"/>
                </w:rPr>
                <w:t xml:space="preserve"> as there is only one data row per campaign </w:t>
              </w:r>
            </w:ins>
            <w:ins w:id="190" w:author="Shyam Basani (TMNA)" w:date="2018-10-11T12:02:00Z">
              <w:r w:rsidR="000A12CD">
                <w:rPr>
                  <w:rFonts w:ascii="Arial" w:eastAsia="MS Mincho" w:hAnsi="Arial" w:cs="Arial"/>
                  <w:sz w:val="18"/>
                  <w:szCs w:val="18"/>
                  <w:lang w:eastAsia="ja-JP"/>
                </w:rPr>
                <w:t>guide</w:t>
              </w:r>
            </w:ins>
            <w:ins w:id="191" w:author="Shyam Basani (TMNA)" w:date="2018-10-11T12:01:00Z">
              <w:r w:rsidR="000A12CD">
                <w:rPr>
                  <w:rFonts w:ascii="Arial" w:eastAsia="MS Mincho" w:hAnsi="Arial" w:cs="Arial"/>
                  <w:sz w:val="18"/>
                  <w:szCs w:val="18"/>
                  <w:lang w:eastAsia="ja-JP"/>
                </w:rPr>
                <w:t xml:space="preserve"> </w:t>
              </w:r>
            </w:ins>
            <w:ins w:id="192" w:author="Shyam Basani (TMNA)" w:date="2018-10-11T12:02:00Z">
              <w:r w:rsidR="000A12CD">
                <w:rPr>
                  <w:rFonts w:ascii="Arial" w:eastAsia="MS Mincho" w:hAnsi="Arial" w:cs="Arial"/>
                  <w:sz w:val="18"/>
                  <w:szCs w:val="18"/>
                  <w:lang w:eastAsia="ja-JP"/>
                </w:rPr>
                <w:t>file</w:t>
              </w:r>
            </w:ins>
            <w:commentRangeEnd w:id="189"/>
            <w:ins w:id="193" w:author="Shyam Basani (TMNA)" w:date="2018-10-11T12:03:00Z">
              <w:r w:rsidR="000A12CD">
                <w:rPr>
                  <w:rStyle w:val="CommentReference"/>
                </w:rPr>
                <w:commentReference w:id="189"/>
              </w:r>
            </w:ins>
          </w:p>
        </w:tc>
      </w:tr>
      <w:tr w:rsidR="00331A6B" w:rsidRPr="005121C2" w14:paraId="49FF1BC6" w14:textId="77777777" w:rsidTr="00331A6B">
        <w:tc>
          <w:tcPr>
            <w:tcW w:w="1762" w:type="pct"/>
          </w:tcPr>
          <w:p w14:paraId="7B240843" w14:textId="3F56D206" w:rsidR="00331A6B" w:rsidRPr="005121C2" w:rsidRDefault="00331A6B" w:rsidP="00331A6B">
            <w:pPr>
              <w:rPr>
                <w:rFonts w:ascii="Arial" w:hAnsi="Arial" w:cs="Arial"/>
                <w:b/>
                <w:sz w:val="18"/>
                <w:szCs w:val="18"/>
              </w:rPr>
            </w:pPr>
            <w:r w:rsidRPr="005121C2">
              <w:rPr>
                <w:rFonts w:ascii="Arial" w:hAnsi="Arial" w:cs="Arial"/>
                <w:b/>
                <w:sz w:val="18"/>
                <w:szCs w:val="18"/>
              </w:rPr>
              <w:t>CAMPAIGN_CD</w:t>
            </w:r>
          </w:p>
          <w:p w14:paraId="305DE68E" w14:textId="77777777" w:rsidR="00331A6B" w:rsidRPr="005121C2" w:rsidRDefault="00331A6B" w:rsidP="00331A6B">
            <w:pPr>
              <w:rPr>
                <w:rFonts w:ascii="Arial" w:hAnsi="Arial" w:cs="Arial"/>
                <w:i/>
                <w:sz w:val="16"/>
                <w:szCs w:val="16"/>
              </w:rPr>
            </w:pPr>
            <w:r w:rsidRPr="005121C2">
              <w:rPr>
                <w:rFonts w:ascii="Arial" w:hAnsi="Arial" w:cs="Arial"/>
                <w:i/>
                <w:sz w:val="16"/>
                <w:szCs w:val="16"/>
              </w:rPr>
              <w:t>(SSC_DETAIL.</w:t>
            </w:r>
            <w:r w:rsidRPr="005121C2">
              <w:rPr>
                <w:i/>
                <w:sz w:val="16"/>
                <w:szCs w:val="16"/>
              </w:rPr>
              <w:t xml:space="preserve"> </w:t>
            </w:r>
            <w:r w:rsidRPr="005121C2">
              <w:rPr>
                <w:rFonts w:ascii="Arial" w:hAnsi="Arial" w:cs="Arial"/>
                <w:i/>
                <w:sz w:val="16"/>
                <w:szCs w:val="16"/>
              </w:rPr>
              <w:t>DETAIL_CAMPAIGN_CD)</w:t>
            </w:r>
          </w:p>
        </w:tc>
        <w:tc>
          <w:tcPr>
            <w:tcW w:w="1816" w:type="pct"/>
          </w:tcPr>
          <w:p w14:paraId="1D62A4F0" w14:textId="77777777"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6C5E4C5F" w14:textId="77777777"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78A4D9C3" w14:textId="77777777"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Alphanumeric, max length of 6.</w:t>
            </w:r>
          </w:p>
          <w:p w14:paraId="6742F46A" w14:textId="77777777" w:rsidR="00331A6B" w:rsidRPr="005121C2" w:rsidRDefault="00331A6B" w:rsidP="00331A6B">
            <w:pPr>
              <w:rPr>
                <w:rFonts w:ascii="Arial" w:hAnsi="Arial" w:cs="Arial"/>
                <w:sz w:val="18"/>
                <w:szCs w:val="18"/>
              </w:rPr>
            </w:pPr>
            <w:r w:rsidRPr="005121C2">
              <w:rPr>
                <w:rFonts w:ascii="Arial" w:eastAsia="MS Mincho" w:hAnsi="Arial" w:cs="Arial"/>
                <w:sz w:val="18"/>
                <w:szCs w:val="18"/>
                <w:lang w:eastAsia="ja-JP"/>
              </w:rPr>
              <w:t xml:space="preserve">Example: </w:t>
            </w:r>
            <w:r w:rsidRPr="005121C2">
              <w:rPr>
                <w:rFonts w:ascii="Arial" w:hAnsi="Arial" w:cs="Arial"/>
                <w:sz w:val="18"/>
                <w:szCs w:val="18"/>
              </w:rPr>
              <w:t>ALB, 70G, GST001</w:t>
            </w:r>
          </w:p>
        </w:tc>
        <w:tc>
          <w:tcPr>
            <w:tcW w:w="1422" w:type="pct"/>
          </w:tcPr>
          <w:p w14:paraId="0EA779FA" w14:textId="77777777" w:rsidR="00331A6B" w:rsidRPr="005121C2" w:rsidRDefault="00331A6B" w:rsidP="00331A6B">
            <w:pPr>
              <w:rPr>
                <w:rFonts w:ascii="Arial" w:hAnsi="Arial" w:cs="Arial"/>
                <w:sz w:val="18"/>
                <w:szCs w:val="18"/>
              </w:rPr>
            </w:pPr>
            <w:r w:rsidRPr="005121C2">
              <w:rPr>
                <w:rFonts w:ascii="Arial" w:hAnsi="Arial" w:cs="Arial"/>
                <w:sz w:val="18"/>
                <w:szCs w:val="18"/>
              </w:rPr>
              <w:t xml:space="preserve">The Campaign Code that is assigned by </w:t>
            </w:r>
            <w:r>
              <w:rPr>
                <w:rFonts w:ascii="Arial" w:hAnsi="Arial" w:cs="Arial"/>
                <w:sz w:val="18"/>
                <w:szCs w:val="18"/>
              </w:rPr>
              <w:t>TMNA</w:t>
            </w:r>
            <w:r w:rsidRPr="005121C2">
              <w:rPr>
                <w:rFonts w:ascii="Arial" w:hAnsi="Arial" w:cs="Arial"/>
                <w:sz w:val="18"/>
                <w:szCs w:val="18"/>
              </w:rPr>
              <w:t xml:space="preserve">. </w:t>
            </w:r>
          </w:p>
        </w:tc>
      </w:tr>
      <w:tr w:rsidR="00331A6B" w:rsidRPr="005121C2" w14:paraId="2D19109F" w14:textId="77777777" w:rsidTr="00331A6B">
        <w:trPr>
          <w:trHeight w:val="863"/>
        </w:trPr>
        <w:tc>
          <w:tcPr>
            <w:tcW w:w="1762" w:type="pct"/>
          </w:tcPr>
          <w:p w14:paraId="281AD904" w14:textId="6C268922" w:rsidR="00331A6B" w:rsidRPr="005121C2" w:rsidRDefault="00331A6B" w:rsidP="00331A6B">
            <w:pPr>
              <w:rPr>
                <w:rFonts w:ascii="Arial" w:hAnsi="Arial" w:cs="Arial"/>
                <w:b/>
                <w:sz w:val="18"/>
                <w:szCs w:val="18"/>
              </w:rPr>
            </w:pPr>
            <w:r w:rsidRPr="005121C2">
              <w:rPr>
                <w:rFonts w:ascii="Arial" w:hAnsi="Arial" w:cs="Arial"/>
                <w:b/>
                <w:sz w:val="18"/>
                <w:szCs w:val="18"/>
              </w:rPr>
              <w:t>DETAIL_ID</w:t>
            </w:r>
            <w:r w:rsidRPr="005121C2">
              <w:rPr>
                <w:rFonts w:ascii="Arial" w:hAnsi="Arial" w:cs="Arial"/>
                <w:i/>
                <w:sz w:val="16"/>
                <w:szCs w:val="16"/>
              </w:rPr>
              <w:t xml:space="preserve"> (SSC_VIN_VIEW.DETAIL_ID)</w:t>
            </w:r>
          </w:p>
        </w:tc>
        <w:tc>
          <w:tcPr>
            <w:tcW w:w="1816" w:type="pct"/>
          </w:tcPr>
          <w:p w14:paraId="08639D5C" w14:textId="77777777"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70987F00" w14:textId="1B994AD5"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 xml:space="preserve">Numeric, </w:t>
            </w:r>
            <w:proofErr w:type="spellStart"/>
            <w:r w:rsidRPr="005121C2">
              <w:rPr>
                <w:rFonts w:ascii="Arial" w:eastAsia="MS Mincho" w:hAnsi="Arial" w:cs="Arial"/>
                <w:sz w:val="18"/>
                <w:szCs w:val="18"/>
                <w:lang w:eastAsia="ja-JP"/>
              </w:rPr>
              <w:t>Autonumber</w:t>
            </w:r>
            <w:proofErr w:type="spellEnd"/>
            <w:r w:rsidRPr="005121C2">
              <w:rPr>
                <w:rFonts w:ascii="Arial" w:eastAsia="MS Mincho" w:hAnsi="Arial" w:cs="Arial"/>
                <w:sz w:val="18"/>
                <w:szCs w:val="18"/>
                <w:lang w:eastAsia="ja-JP"/>
              </w:rPr>
              <w:t>, max length of 7</w:t>
            </w:r>
          </w:p>
          <w:p w14:paraId="29042620" w14:textId="254D2620" w:rsidR="00331A6B" w:rsidRPr="005121C2" w:rsidRDefault="00331A6B" w:rsidP="00331A6B">
            <w:pPr>
              <w:rPr>
                <w:rFonts w:ascii="Arial" w:eastAsia="MS Mincho" w:hAnsi="Arial" w:cs="Arial"/>
                <w:sz w:val="18"/>
                <w:szCs w:val="18"/>
                <w:lang w:eastAsia="ja-JP"/>
              </w:rPr>
            </w:pPr>
            <w:r w:rsidRPr="005121C2">
              <w:rPr>
                <w:rFonts w:ascii="Arial" w:eastAsia="MS Mincho" w:hAnsi="Arial" w:cs="Arial"/>
                <w:sz w:val="18"/>
                <w:szCs w:val="18"/>
                <w:lang w:eastAsia="ja-JP"/>
              </w:rPr>
              <w:t>Example: 3</w:t>
            </w:r>
            <w:r w:rsidRPr="005121C2">
              <w:rPr>
                <w:rFonts w:ascii="Arial" w:hAnsi="Arial" w:cs="Arial"/>
                <w:sz w:val="18"/>
                <w:szCs w:val="18"/>
              </w:rPr>
              <w:t>, 25, 405</w:t>
            </w:r>
          </w:p>
        </w:tc>
        <w:tc>
          <w:tcPr>
            <w:tcW w:w="1422" w:type="pct"/>
          </w:tcPr>
          <w:p w14:paraId="1F3771E5" w14:textId="7F454B33" w:rsidR="00331A6B" w:rsidRPr="005121C2" w:rsidRDefault="00331A6B" w:rsidP="00331A6B">
            <w:pPr>
              <w:rPr>
                <w:rFonts w:ascii="Arial" w:hAnsi="Arial" w:cs="Arial"/>
                <w:sz w:val="18"/>
                <w:szCs w:val="18"/>
              </w:rPr>
            </w:pPr>
            <w:r>
              <w:rPr>
                <w:rFonts w:ascii="Arial" w:hAnsi="Arial" w:cs="Arial"/>
                <w:sz w:val="18"/>
                <w:szCs w:val="18"/>
              </w:rPr>
              <w:t>This identifies the campaign content variant</w:t>
            </w:r>
            <w:ins w:id="194" w:author="Shyam Basani (TMNA)" w:date="2018-10-11T12:07:00Z">
              <w:r w:rsidR="000A12CD">
                <w:rPr>
                  <w:rFonts w:ascii="Arial" w:hAnsi="Arial" w:cs="Arial"/>
                  <w:sz w:val="18"/>
                  <w:szCs w:val="18"/>
                </w:rPr>
                <w:t xml:space="preserve"> </w:t>
              </w:r>
              <w:commentRangeStart w:id="195"/>
              <w:r w:rsidR="000A12CD">
                <w:rPr>
                  <w:rFonts w:ascii="Arial" w:hAnsi="Arial" w:cs="Arial"/>
                  <w:sz w:val="18"/>
                  <w:szCs w:val="18"/>
                </w:rPr>
                <w:t>that is assigned by TMNA PQSS</w:t>
              </w:r>
              <w:commentRangeEnd w:id="195"/>
              <w:r w:rsidR="000A12CD">
                <w:rPr>
                  <w:rStyle w:val="CommentReference"/>
                </w:rPr>
                <w:commentReference w:id="195"/>
              </w:r>
            </w:ins>
          </w:p>
        </w:tc>
      </w:tr>
      <w:tr w:rsidR="00331A6B" w:rsidRPr="005121C2" w14:paraId="6DB4FD57" w14:textId="77777777" w:rsidTr="00331A6B">
        <w:trPr>
          <w:trHeight w:val="863"/>
        </w:trPr>
        <w:tc>
          <w:tcPr>
            <w:tcW w:w="1762" w:type="pct"/>
          </w:tcPr>
          <w:p w14:paraId="5E97D9EF" w14:textId="5697F7F0" w:rsidR="00331A6B" w:rsidRPr="005121C2" w:rsidRDefault="00331A6B" w:rsidP="00331A6B">
            <w:pPr>
              <w:rPr>
                <w:rFonts w:ascii="Arial" w:hAnsi="Arial" w:cs="Arial"/>
                <w:b/>
                <w:sz w:val="18"/>
                <w:szCs w:val="18"/>
              </w:rPr>
            </w:pPr>
            <w:commentRangeStart w:id="196"/>
            <w:commentRangeStart w:id="197"/>
            <w:r>
              <w:rPr>
                <w:rFonts w:ascii="Arial" w:hAnsi="Arial" w:cs="Arial"/>
                <w:b/>
                <w:sz w:val="18"/>
                <w:szCs w:val="18"/>
              </w:rPr>
              <w:t>VERSION</w:t>
            </w:r>
            <w:commentRangeEnd w:id="196"/>
            <w:r>
              <w:rPr>
                <w:rStyle w:val="CommentReference"/>
              </w:rPr>
              <w:commentReference w:id="196"/>
            </w:r>
            <w:commentRangeEnd w:id="197"/>
            <w:r w:rsidR="00046B88">
              <w:rPr>
                <w:rStyle w:val="CommentReference"/>
              </w:rPr>
              <w:commentReference w:id="197"/>
            </w:r>
          </w:p>
        </w:tc>
        <w:tc>
          <w:tcPr>
            <w:tcW w:w="1816" w:type="pct"/>
          </w:tcPr>
          <w:p w14:paraId="1141CB06" w14:textId="77777777" w:rsidR="00331A6B"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Required</w:t>
            </w:r>
          </w:p>
          <w:p w14:paraId="130FEF5A" w14:textId="646A0C9C" w:rsidR="00682CE7" w:rsidRPr="005121C2" w:rsidRDefault="00682CE7" w:rsidP="00682CE7">
            <w:pPr>
              <w:rPr>
                <w:ins w:id="198" w:author="Luv Parakh (TMS)" w:date="2018-10-04T16:33:00Z"/>
                <w:rFonts w:ascii="Arial" w:eastAsia="MS Mincho" w:hAnsi="Arial" w:cs="Arial"/>
                <w:sz w:val="18"/>
                <w:szCs w:val="18"/>
                <w:lang w:eastAsia="ja-JP"/>
              </w:rPr>
            </w:pPr>
            <w:ins w:id="199" w:author="Luv Parakh (TMS)" w:date="2018-10-04T16:33:00Z">
              <w:r w:rsidRPr="005121C2">
                <w:rPr>
                  <w:rFonts w:ascii="Arial" w:eastAsia="MS Mincho" w:hAnsi="Arial" w:cs="Arial"/>
                  <w:sz w:val="18"/>
                  <w:szCs w:val="18"/>
                  <w:lang w:eastAsia="ja-JP"/>
                </w:rPr>
                <w:t xml:space="preserve">Numeric, </w:t>
              </w:r>
              <w:proofErr w:type="spellStart"/>
              <w:r w:rsidRPr="005121C2">
                <w:rPr>
                  <w:rFonts w:ascii="Arial" w:eastAsia="MS Mincho" w:hAnsi="Arial" w:cs="Arial"/>
                  <w:sz w:val="18"/>
                  <w:szCs w:val="18"/>
                  <w:lang w:eastAsia="ja-JP"/>
                </w:rPr>
                <w:t>Autonumber</w:t>
              </w:r>
              <w:proofErr w:type="spellEnd"/>
              <w:r w:rsidRPr="005121C2">
                <w:rPr>
                  <w:rFonts w:ascii="Arial" w:eastAsia="MS Mincho" w:hAnsi="Arial" w:cs="Arial"/>
                  <w:sz w:val="18"/>
                  <w:szCs w:val="18"/>
                  <w:lang w:eastAsia="ja-JP"/>
                </w:rPr>
                <w:t xml:space="preserve">, max length of </w:t>
              </w:r>
              <w:r>
                <w:rPr>
                  <w:rFonts w:ascii="Arial" w:eastAsia="MS Mincho" w:hAnsi="Arial" w:cs="Arial"/>
                  <w:sz w:val="18"/>
                  <w:szCs w:val="18"/>
                  <w:lang w:eastAsia="ja-JP"/>
                </w:rPr>
                <w:t>3</w:t>
              </w:r>
            </w:ins>
          </w:p>
          <w:p w14:paraId="4D5C8BCE" w14:textId="550745DC" w:rsidR="00331A6B" w:rsidDel="00682CE7" w:rsidRDefault="00331A6B" w:rsidP="00331A6B">
            <w:pPr>
              <w:rPr>
                <w:del w:id="200" w:author="Luv Parakh (TMS)" w:date="2018-10-04T16:33:00Z"/>
                <w:rFonts w:ascii="Arial" w:eastAsia="MS Mincho" w:hAnsi="Arial" w:cs="Arial"/>
                <w:sz w:val="18"/>
                <w:szCs w:val="18"/>
                <w:lang w:eastAsia="ja-JP"/>
              </w:rPr>
            </w:pPr>
            <w:del w:id="201" w:author="Luv Parakh (TMS)" w:date="2018-10-04T16:33:00Z">
              <w:r w:rsidDel="00682CE7">
                <w:rPr>
                  <w:rFonts w:ascii="Arial" w:eastAsia="MS Mincho" w:hAnsi="Arial" w:cs="Arial"/>
                  <w:sz w:val="18"/>
                  <w:szCs w:val="18"/>
                  <w:lang w:eastAsia="ja-JP"/>
                </w:rPr>
                <w:delText>Fixed Length Autonumber</w:delText>
              </w:r>
            </w:del>
          </w:p>
          <w:p w14:paraId="02908D61" w14:textId="76C252CB" w:rsidR="00331A6B" w:rsidRPr="005121C2" w:rsidRDefault="00331A6B" w:rsidP="00331A6B">
            <w:pPr>
              <w:rPr>
                <w:rFonts w:ascii="Arial" w:eastAsia="MS Mincho" w:hAnsi="Arial" w:cs="Arial"/>
                <w:sz w:val="18"/>
                <w:szCs w:val="18"/>
                <w:lang w:eastAsia="ja-JP"/>
              </w:rPr>
            </w:pPr>
            <w:r>
              <w:rPr>
                <w:rFonts w:ascii="Arial" w:eastAsia="MS Mincho" w:hAnsi="Arial" w:cs="Arial"/>
                <w:sz w:val="18"/>
                <w:szCs w:val="18"/>
                <w:lang w:eastAsia="ja-JP"/>
              </w:rPr>
              <w:t>Example 100, 10</w:t>
            </w:r>
            <w:ins w:id="202" w:author="Shyam Basani (TMNA)" w:date="2018-10-12T00:02:00Z">
              <w:r w:rsidR="005D11D9">
                <w:rPr>
                  <w:rFonts w:ascii="Arial" w:eastAsia="MS Mincho" w:hAnsi="Arial" w:cs="Arial"/>
                  <w:sz w:val="18"/>
                  <w:szCs w:val="18"/>
                  <w:lang w:eastAsia="ja-JP"/>
                </w:rPr>
                <w:t>,</w:t>
              </w:r>
            </w:ins>
            <w:ins w:id="203" w:author="Dawn Craven (TMS)" w:date="2018-09-27T09:15:00Z">
              <w:del w:id="204" w:author="Shyam Basani (TMNA)" w:date="2018-10-12T00:02:00Z">
                <w:r w:rsidR="00C044D6" w:rsidDel="007332E4">
                  <w:rPr>
                    <w:rFonts w:ascii="Arial" w:eastAsia="MS Mincho" w:hAnsi="Arial" w:cs="Arial"/>
                    <w:sz w:val="18"/>
                    <w:szCs w:val="18"/>
                    <w:lang w:eastAsia="ja-JP"/>
                  </w:rPr>
                  <w:delText>.</w:delText>
                </w:r>
              </w:del>
            </w:ins>
            <w:r>
              <w:rPr>
                <w:rFonts w:ascii="Arial" w:eastAsia="MS Mincho" w:hAnsi="Arial" w:cs="Arial"/>
                <w:sz w:val="18"/>
                <w:szCs w:val="18"/>
                <w:lang w:eastAsia="ja-JP"/>
              </w:rPr>
              <w:t xml:space="preserve">1, 102 </w:t>
            </w:r>
          </w:p>
        </w:tc>
        <w:tc>
          <w:tcPr>
            <w:tcW w:w="1422" w:type="pct"/>
          </w:tcPr>
          <w:p w14:paraId="4225F627" w14:textId="77777777" w:rsidR="00331A6B" w:rsidRDefault="00331A6B" w:rsidP="00331A6B">
            <w:pPr>
              <w:rPr>
                <w:ins w:id="205" w:author="Luv Parakh (TMS)" w:date="2018-06-27T16:53:00Z"/>
                <w:rFonts w:ascii="Arial" w:hAnsi="Arial" w:cs="Arial"/>
                <w:sz w:val="18"/>
                <w:szCs w:val="18"/>
              </w:rPr>
            </w:pPr>
            <w:r>
              <w:rPr>
                <w:rFonts w:ascii="Arial" w:hAnsi="Arial" w:cs="Arial"/>
                <w:sz w:val="18"/>
                <w:szCs w:val="18"/>
              </w:rPr>
              <w:t>This is a counter that is used as an additional identifier for “versions” of a HU campaign i.e. when there are corrections or reminders. This column is not present on VIN files as VIN’s are expected to be the same across versions.</w:t>
            </w:r>
          </w:p>
          <w:p w14:paraId="7E8C76C2" w14:textId="0A29D77C" w:rsidR="00331A6B" w:rsidRPr="005121C2" w:rsidRDefault="00331A6B" w:rsidP="00331A6B">
            <w:pPr>
              <w:rPr>
                <w:rFonts w:ascii="Arial" w:hAnsi="Arial" w:cs="Arial"/>
                <w:sz w:val="18"/>
                <w:szCs w:val="18"/>
              </w:rPr>
            </w:pPr>
            <w:r>
              <w:rPr>
                <w:rFonts w:ascii="Arial" w:hAnsi="Arial" w:cs="Arial"/>
                <w:sz w:val="18"/>
                <w:szCs w:val="18"/>
              </w:rPr>
              <w:lastRenderedPageBreak/>
              <w:t>CT will always use the latest version of a campaign to send to all VIN’s that have not completed the campaign</w:t>
            </w:r>
          </w:p>
        </w:tc>
      </w:tr>
      <w:tr w:rsidR="00AD3263" w:rsidRPr="005121C2" w14:paraId="5F9D0473" w14:textId="77777777" w:rsidTr="00331A6B">
        <w:trPr>
          <w:trHeight w:val="863"/>
          <w:ins w:id="206" w:author="Shyam Basani (TMNA)" w:date="2018-09-06T11:18:00Z"/>
        </w:trPr>
        <w:tc>
          <w:tcPr>
            <w:tcW w:w="1762" w:type="pct"/>
          </w:tcPr>
          <w:p w14:paraId="6AC1BC79" w14:textId="4787C2D6" w:rsidR="00AD3263" w:rsidRDefault="00AD3263" w:rsidP="00AD3263">
            <w:pPr>
              <w:rPr>
                <w:ins w:id="207" w:author="Shyam Basani (TMNA)" w:date="2018-09-06T11:18:00Z"/>
                <w:rFonts w:ascii="Arial" w:hAnsi="Arial" w:cs="Arial"/>
                <w:b/>
                <w:sz w:val="18"/>
                <w:szCs w:val="18"/>
              </w:rPr>
            </w:pPr>
            <w:ins w:id="208" w:author="Luv Parakh (TMS)" w:date="2018-09-07T11:07:00Z">
              <w:r>
                <w:rPr>
                  <w:rFonts w:ascii="Arial" w:hAnsi="Arial" w:cs="Arial"/>
                  <w:b/>
                  <w:sz w:val="18"/>
                  <w:szCs w:val="18"/>
                </w:rPr>
                <w:lastRenderedPageBreak/>
                <w:t>SHORT_DESC</w:t>
              </w:r>
            </w:ins>
          </w:p>
        </w:tc>
        <w:tc>
          <w:tcPr>
            <w:tcW w:w="1816" w:type="pct"/>
          </w:tcPr>
          <w:p w14:paraId="3E4A53D3" w14:textId="77777777" w:rsidR="00AD3263" w:rsidRPr="005121C2" w:rsidRDefault="00AD3263" w:rsidP="00AD3263">
            <w:pPr>
              <w:rPr>
                <w:ins w:id="209" w:author="Luv Parakh (TMS)" w:date="2018-09-07T11:07:00Z"/>
                <w:rFonts w:ascii="Arial" w:eastAsia="MS Mincho" w:hAnsi="Arial" w:cs="Arial"/>
                <w:sz w:val="18"/>
                <w:szCs w:val="18"/>
                <w:lang w:eastAsia="ja-JP"/>
              </w:rPr>
            </w:pPr>
            <w:ins w:id="210" w:author="Luv Parakh (TMS)" w:date="2018-09-07T11:07:00Z">
              <w:r w:rsidRPr="005121C2">
                <w:rPr>
                  <w:rFonts w:ascii="Arial" w:eastAsia="MS Mincho" w:hAnsi="Arial" w:cs="Arial"/>
                  <w:sz w:val="18"/>
                  <w:szCs w:val="18"/>
                  <w:lang w:eastAsia="ja-JP"/>
                </w:rPr>
                <w:t>Required.</w:t>
              </w:r>
            </w:ins>
          </w:p>
          <w:p w14:paraId="447E9573" w14:textId="5767CB0F" w:rsidR="00AD3263" w:rsidRPr="005121C2" w:rsidRDefault="00AD3263" w:rsidP="00AD3263">
            <w:pPr>
              <w:rPr>
                <w:ins w:id="211" w:author="Luv Parakh (TMS)" w:date="2018-09-07T11:07:00Z"/>
                <w:rFonts w:ascii="Arial" w:eastAsia="MS Mincho" w:hAnsi="Arial" w:cs="Arial"/>
                <w:sz w:val="18"/>
                <w:szCs w:val="18"/>
                <w:lang w:eastAsia="ja-JP"/>
              </w:rPr>
            </w:pPr>
            <w:ins w:id="212" w:author="Luv Parakh (TMS)" w:date="2018-09-07T11:07:00Z">
              <w:r>
                <w:rPr>
                  <w:rFonts w:ascii="Arial" w:eastAsia="MS Mincho" w:hAnsi="Arial" w:cs="Arial"/>
                  <w:sz w:val="18"/>
                  <w:szCs w:val="18"/>
                  <w:lang w:eastAsia="ja-JP"/>
                </w:rPr>
                <w:t xml:space="preserve">Mixed </w:t>
              </w:r>
              <w:r w:rsidRPr="005121C2">
                <w:rPr>
                  <w:rFonts w:ascii="Arial" w:eastAsia="MS Mincho" w:hAnsi="Arial" w:cs="Arial"/>
                  <w:sz w:val="18"/>
                  <w:szCs w:val="18"/>
                  <w:lang w:eastAsia="ja-JP"/>
                </w:rPr>
                <w:t>case.</w:t>
              </w:r>
              <w:commentRangeStart w:id="213"/>
              <w:commentRangeStart w:id="214"/>
              <w:commentRangeStart w:id="215"/>
            </w:ins>
          </w:p>
          <w:p w14:paraId="2568670B" w14:textId="29BFD0E7" w:rsidR="00AD3263" w:rsidRDefault="00AD3263" w:rsidP="00AD3263">
            <w:pPr>
              <w:rPr>
                <w:ins w:id="216" w:author="Shyam Basani (TMNA)" w:date="2018-09-06T11:18:00Z"/>
                <w:rFonts w:ascii="Arial" w:eastAsia="MS Mincho" w:hAnsi="Arial" w:cs="Arial"/>
                <w:sz w:val="18"/>
                <w:szCs w:val="18"/>
                <w:lang w:eastAsia="ja-JP"/>
              </w:rPr>
            </w:pPr>
            <w:ins w:id="217" w:author="Luv Parakh (TMS)" w:date="2018-09-07T11:07:00Z">
              <w:r w:rsidRPr="005121C2">
                <w:rPr>
                  <w:rFonts w:ascii="Arial" w:eastAsia="MS Mincho" w:hAnsi="Arial" w:cs="Arial"/>
                  <w:sz w:val="18"/>
                  <w:szCs w:val="18"/>
                  <w:lang w:eastAsia="ja-JP"/>
                </w:rPr>
                <w:t xml:space="preserve">Alphanumeric, max length of </w:t>
              </w:r>
              <w:del w:id="218" w:author="Dawn Craven (TMS)" w:date="2018-09-27T09:31:00Z">
                <w:r w:rsidDel="0085799F">
                  <w:rPr>
                    <w:rFonts w:ascii="Arial" w:eastAsia="MS Mincho" w:hAnsi="Arial" w:cs="Arial"/>
                    <w:sz w:val="18"/>
                    <w:szCs w:val="18"/>
                    <w:lang w:eastAsia="ja-JP"/>
                  </w:rPr>
                  <w:delText>25</w:delText>
                </w:r>
              </w:del>
            </w:ins>
            <w:commentRangeEnd w:id="213"/>
            <w:ins w:id="219" w:author="Luv Parakh (TMS)" w:date="2018-09-20T09:08:00Z">
              <w:del w:id="220" w:author="Dawn Craven (TMS)" w:date="2018-09-27T09:31:00Z">
                <w:r w:rsidR="00946F0F" w:rsidDel="0085799F">
                  <w:rPr>
                    <w:rStyle w:val="CommentReference"/>
                  </w:rPr>
                  <w:commentReference w:id="213"/>
                </w:r>
              </w:del>
            </w:ins>
            <w:commentRangeEnd w:id="214"/>
            <w:del w:id="221" w:author="Dawn Craven (TMS)" w:date="2018-09-27T09:31:00Z">
              <w:r w:rsidR="0085799F" w:rsidDel="0085799F">
                <w:rPr>
                  <w:rStyle w:val="CommentReference"/>
                </w:rPr>
                <w:commentReference w:id="214"/>
              </w:r>
            </w:del>
            <w:commentRangeEnd w:id="215"/>
            <w:r w:rsidR="00034430">
              <w:rPr>
                <w:rStyle w:val="CommentReference"/>
              </w:rPr>
              <w:commentReference w:id="215"/>
            </w:r>
            <w:ins w:id="222" w:author="Dawn Craven (TMS)" w:date="2018-09-27T09:31:00Z">
              <w:r w:rsidR="0085799F">
                <w:rPr>
                  <w:rFonts w:ascii="Arial" w:eastAsia="MS Mincho" w:hAnsi="Arial" w:cs="Arial"/>
                  <w:sz w:val="18"/>
                  <w:szCs w:val="18"/>
                  <w:lang w:eastAsia="ja-JP"/>
                </w:rPr>
                <w:t>75</w:t>
              </w:r>
            </w:ins>
          </w:p>
        </w:tc>
        <w:tc>
          <w:tcPr>
            <w:tcW w:w="1422" w:type="pct"/>
          </w:tcPr>
          <w:p w14:paraId="3145D8DB" w14:textId="018F1C2C" w:rsidR="00AD3263" w:rsidRPr="00FB42DE" w:rsidRDefault="00AD3263" w:rsidP="00AD3263">
            <w:pPr>
              <w:rPr>
                <w:ins w:id="223" w:author="Shyam Basani (TMNA)" w:date="2018-09-06T11:18:00Z"/>
                <w:rFonts w:ascii="Arial" w:hAnsi="Arial" w:cs="Arial"/>
                <w:b/>
                <w:sz w:val="18"/>
                <w:szCs w:val="18"/>
              </w:rPr>
            </w:pPr>
            <w:ins w:id="224" w:author="Luv Parakh (TMS)" w:date="2018-09-07T11:07:00Z">
              <w:r>
                <w:rPr>
                  <w:rFonts w:ascii="Arial" w:hAnsi="Arial" w:cs="Arial"/>
                  <w:sz w:val="18"/>
                  <w:szCs w:val="18"/>
                </w:rPr>
                <w:t>Short description of the campaign that will be shown to the customer in the inbox, as well as in the header of the details</w:t>
              </w:r>
            </w:ins>
          </w:p>
        </w:tc>
      </w:tr>
      <w:tr w:rsidR="00AD3263" w:rsidRPr="005121C2" w:rsidDel="00972D96" w14:paraId="06F71450" w14:textId="71F09B81" w:rsidTr="00331A6B">
        <w:trPr>
          <w:trHeight w:val="863"/>
          <w:ins w:id="225" w:author="Shyam Basani (TMNA)" w:date="2018-09-06T11:18:00Z"/>
          <w:del w:id="226" w:author="Dawn Craven (TMS)" w:date="2018-09-28T10:40:00Z"/>
        </w:trPr>
        <w:tc>
          <w:tcPr>
            <w:tcW w:w="1762" w:type="pct"/>
          </w:tcPr>
          <w:p w14:paraId="703191F1" w14:textId="4DC70AEC" w:rsidR="00AD3263" w:rsidDel="00972D96" w:rsidRDefault="00AD3263" w:rsidP="00AD3263">
            <w:pPr>
              <w:rPr>
                <w:ins w:id="227" w:author="Shyam Basani (TMNA)" w:date="2018-09-06T11:18:00Z"/>
                <w:del w:id="228" w:author="Dawn Craven (TMS)" w:date="2018-09-28T10:40:00Z"/>
                <w:rFonts w:ascii="Arial" w:hAnsi="Arial" w:cs="Arial"/>
                <w:b/>
                <w:sz w:val="18"/>
                <w:szCs w:val="18"/>
              </w:rPr>
            </w:pPr>
          </w:p>
        </w:tc>
        <w:tc>
          <w:tcPr>
            <w:tcW w:w="1816" w:type="pct"/>
          </w:tcPr>
          <w:p w14:paraId="38B8C74F" w14:textId="67FAD4A0" w:rsidR="00AD3263" w:rsidDel="00972D96" w:rsidRDefault="00AD3263" w:rsidP="00AD3263">
            <w:pPr>
              <w:rPr>
                <w:ins w:id="229" w:author="Shyam Basani (TMNA)" w:date="2018-09-06T11:18:00Z"/>
                <w:del w:id="230" w:author="Dawn Craven (TMS)" w:date="2018-09-28T10:40:00Z"/>
                <w:rFonts w:ascii="Arial" w:eastAsia="MS Mincho" w:hAnsi="Arial" w:cs="Arial"/>
                <w:sz w:val="18"/>
                <w:szCs w:val="18"/>
                <w:lang w:eastAsia="ja-JP"/>
              </w:rPr>
            </w:pPr>
          </w:p>
        </w:tc>
        <w:tc>
          <w:tcPr>
            <w:tcW w:w="1422" w:type="pct"/>
          </w:tcPr>
          <w:p w14:paraId="23C2E5D0" w14:textId="1CBBF69D" w:rsidR="00AD3263" w:rsidRPr="00FB42DE" w:rsidDel="00972D96" w:rsidRDefault="00AD3263" w:rsidP="00AD3263">
            <w:pPr>
              <w:rPr>
                <w:ins w:id="231" w:author="Shyam Basani (TMNA)" w:date="2018-09-06T11:18:00Z"/>
                <w:del w:id="232" w:author="Dawn Craven (TMS)" w:date="2018-09-28T10:40:00Z"/>
                <w:rFonts w:ascii="Arial" w:hAnsi="Arial" w:cs="Arial"/>
                <w:b/>
                <w:sz w:val="18"/>
                <w:szCs w:val="18"/>
              </w:rPr>
            </w:pPr>
          </w:p>
        </w:tc>
      </w:tr>
      <w:tr w:rsidR="00AD3263" w:rsidRPr="005121C2" w14:paraId="4EE29C0F" w14:textId="77777777" w:rsidTr="00331A6B">
        <w:trPr>
          <w:trHeight w:val="863"/>
        </w:trPr>
        <w:tc>
          <w:tcPr>
            <w:tcW w:w="1762" w:type="pct"/>
          </w:tcPr>
          <w:p w14:paraId="4E5B31C8" w14:textId="77777777" w:rsidR="00AD3263" w:rsidRPr="005121C2" w:rsidRDefault="00AD3263" w:rsidP="00AD3263">
            <w:pPr>
              <w:rPr>
                <w:rFonts w:ascii="Arial" w:hAnsi="Arial" w:cs="Arial"/>
                <w:sz w:val="18"/>
                <w:szCs w:val="18"/>
              </w:rPr>
            </w:pPr>
            <w:r w:rsidRPr="005121C2">
              <w:rPr>
                <w:rFonts w:ascii="Arial" w:hAnsi="Arial" w:cs="Arial"/>
                <w:b/>
                <w:sz w:val="18"/>
                <w:szCs w:val="18"/>
              </w:rPr>
              <w:t>ACTIVITY_DESCRIPTION</w:t>
            </w:r>
          </w:p>
          <w:p w14:paraId="1B91971B" w14:textId="77777777" w:rsidR="00AD3263" w:rsidRPr="005121C2" w:rsidRDefault="00AD3263" w:rsidP="00AD3263">
            <w:pPr>
              <w:rPr>
                <w:rFonts w:ascii="Arial" w:hAnsi="Arial" w:cs="Arial"/>
                <w:sz w:val="18"/>
                <w:szCs w:val="18"/>
              </w:rPr>
            </w:pPr>
            <w:r w:rsidRPr="005121C2">
              <w:rPr>
                <w:rFonts w:ascii="Arial" w:hAnsi="Arial" w:cs="Arial"/>
                <w:i/>
                <w:sz w:val="16"/>
                <w:szCs w:val="16"/>
              </w:rPr>
              <w:t>(SSC_DETAIL. ACTIVITY_DESCRIPTION)</w:t>
            </w:r>
          </w:p>
        </w:tc>
        <w:tc>
          <w:tcPr>
            <w:tcW w:w="1816" w:type="pct"/>
          </w:tcPr>
          <w:p w14:paraId="3B5EAB4B"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 xml:space="preserve">Required. </w:t>
            </w:r>
          </w:p>
          <w:p w14:paraId="39DE36D6"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Mixed case.</w:t>
            </w:r>
          </w:p>
          <w:p w14:paraId="1CEA7A60" w14:textId="77777777" w:rsidR="00AD3263" w:rsidRPr="005121C2" w:rsidRDefault="00AD3263" w:rsidP="00AD3263">
            <w:pPr>
              <w:rPr>
                <w:rFonts w:ascii="Arial" w:eastAsia="MS Mincho" w:hAnsi="Arial" w:cs="Arial"/>
                <w:sz w:val="18"/>
                <w:szCs w:val="18"/>
                <w:lang w:eastAsia="ja-JP"/>
              </w:rPr>
            </w:pPr>
            <w:r w:rsidRPr="005121C2">
              <w:rPr>
                <w:rFonts w:ascii="Arial" w:hAnsi="Arial" w:cs="Arial"/>
                <w:sz w:val="18"/>
                <w:szCs w:val="18"/>
              </w:rPr>
              <w:t xml:space="preserve">Text/Memo, max length of </w:t>
            </w:r>
            <w:commentRangeStart w:id="233"/>
            <w:r w:rsidRPr="005121C2">
              <w:rPr>
                <w:rFonts w:ascii="Arial" w:hAnsi="Arial" w:cs="Arial"/>
                <w:sz w:val="18"/>
                <w:szCs w:val="18"/>
              </w:rPr>
              <w:t>2000</w:t>
            </w:r>
            <w:commentRangeEnd w:id="233"/>
            <w:r>
              <w:rPr>
                <w:rStyle w:val="CommentReference"/>
              </w:rPr>
              <w:commentReference w:id="233"/>
            </w:r>
          </w:p>
        </w:tc>
        <w:tc>
          <w:tcPr>
            <w:tcW w:w="1422" w:type="pct"/>
          </w:tcPr>
          <w:p w14:paraId="6A65650D" w14:textId="636F02C1" w:rsidR="00AD3263" w:rsidRPr="005121C2" w:rsidRDefault="00AD3263" w:rsidP="00AD3263">
            <w:pPr>
              <w:rPr>
                <w:rFonts w:ascii="Arial" w:hAnsi="Arial" w:cs="Arial"/>
                <w:sz w:val="18"/>
                <w:szCs w:val="18"/>
              </w:rPr>
            </w:pPr>
            <w:r w:rsidRPr="005121C2">
              <w:rPr>
                <w:rFonts w:ascii="Arial" w:hAnsi="Arial" w:cs="Arial"/>
                <w:sz w:val="18"/>
                <w:szCs w:val="18"/>
              </w:rPr>
              <w:t xml:space="preserve">Activity Description as filed in the DIR or alternate description from compliance team (for LSC/SSC). </w:t>
            </w:r>
          </w:p>
        </w:tc>
      </w:tr>
      <w:tr w:rsidR="00AD3263" w:rsidRPr="005121C2" w14:paraId="652FD5EB" w14:textId="77777777" w:rsidTr="00331A6B">
        <w:tc>
          <w:tcPr>
            <w:tcW w:w="1762" w:type="pct"/>
          </w:tcPr>
          <w:p w14:paraId="6689BA59" w14:textId="77777777" w:rsidR="00AD3263" w:rsidRPr="005121C2" w:rsidRDefault="00AD3263" w:rsidP="00AD3263">
            <w:pPr>
              <w:rPr>
                <w:rFonts w:ascii="Arial" w:hAnsi="Arial" w:cs="Arial"/>
                <w:b/>
                <w:sz w:val="18"/>
                <w:szCs w:val="18"/>
              </w:rPr>
            </w:pPr>
            <w:r w:rsidRPr="005121C2">
              <w:rPr>
                <w:rFonts w:ascii="Arial" w:hAnsi="Arial" w:cs="Arial"/>
                <w:b/>
                <w:sz w:val="18"/>
                <w:szCs w:val="18"/>
              </w:rPr>
              <w:t>SAFETY_RISK_DESCRIPTION</w:t>
            </w:r>
          </w:p>
          <w:p w14:paraId="4CBECC70" w14:textId="77777777" w:rsidR="00AD3263" w:rsidRPr="005121C2" w:rsidRDefault="00AD3263" w:rsidP="00AD3263">
            <w:pPr>
              <w:rPr>
                <w:rFonts w:ascii="Arial" w:hAnsi="Arial" w:cs="Arial"/>
                <w:sz w:val="18"/>
                <w:szCs w:val="18"/>
              </w:rPr>
            </w:pPr>
            <w:r w:rsidRPr="005121C2">
              <w:rPr>
                <w:rFonts w:ascii="Arial" w:hAnsi="Arial" w:cs="Arial"/>
                <w:i/>
                <w:sz w:val="16"/>
                <w:szCs w:val="16"/>
              </w:rPr>
              <w:t>(SSC_DETAIL. SAFETY_RISK_DESCRIPTION)</w:t>
            </w:r>
          </w:p>
        </w:tc>
        <w:tc>
          <w:tcPr>
            <w:tcW w:w="1816" w:type="pct"/>
          </w:tcPr>
          <w:p w14:paraId="4EB5B1F0"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 xml:space="preserve">Optional. </w:t>
            </w:r>
          </w:p>
          <w:p w14:paraId="2B782871"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Mixed case.</w:t>
            </w:r>
          </w:p>
          <w:p w14:paraId="3BB4523D" w14:textId="77777777" w:rsidR="00AD3263" w:rsidRPr="005121C2" w:rsidRDefault="00AD3263" w:rsidP="00AD3263">
            <w:pPr>
              <w:rPr>
                <w:rFonts w:ascii="Arial" w:eastAsia="MS Mincho" w:hAnsi="Arial" w:cs="Arial"/>
                <w:sz w:val="18"/>
                <w:szCs w:val="18"/>
                <w:lang w:eastAsia="ja-JP"/>
              </w:rPr>
            </w:pPr>
            <w:r w:rsidRPr="005121C2">
              <w:rPr>
                <w:rFonts w:ascii="Arial" w:hAnsi="Arial" w:cs="Arial"/>
                <w:sz w:val="18"/>
                <w:szCs w:val="18"/>
              </w:rPr>
              <w:t>Text/Memo, max length of 2000</w:t>
            </w:r>
          </w:p>
        </w:tc>
        <w:tc>
          <w:tcPr>
            <w:tcW w:w="1422" w:type="pct"/>
          </w:tcPr>
          <w:p w14:paraId="41643357" w14:textId="77777777" w:rsidR="00AD3263" w:rsidRDefault="00AD3263" w:rsidP="00AD3263">
            <w:pPr>
              <w:rPr>
                <w:rFonts w:ascii="Arial" w:hAnsi="Arial" w:cs="Arial"/>
                <w:sz w:val="18"/>
                <w:szCs w:val="18"/>
              </w:rPr>
            </w:pPr>
            <w:r w:rsidRPr="005121C2">
              <w:rPr>
                <w:rFonts w:ascii="Arial" w:hAnsi="Arial" w:cs="Arial"/>
                <w:sz w:val="18"/>
                <w:szCs w:val="18"/>
              </w:rPr>
              <w:t xml:space="preserve">Safety Risk Description as filed in the DIR (safety recalls only). </w:t>
            </w:r>
          </w:p>
          <w:p w14:paraId="0FC3CA2D" w14:textId="28F452DD" w:rsidR="00AD3263" w:rsidRPr="005121C2" w:rsidRDefault="00AD3263" w:rsidP="00AD3263">
            <w:pPr>
              <w:rPr>
                <w:rFonts w:ascii="Arial" w:hAnsi="Arial" w:cs="Arial"/>
                <w:sz w:val="18"/>
                <w:szCs w:val="18"/>
              </w:rPr>
            </w:pPr>
            <w:r>
              <w:rPr>
                <w:rFonts w:ascii="Arial" w:hAnsi="Arial" w:cs="Arial"/>
                <w:sz w:val="18"/>
                <w:szCs w:val="18"/>
              </w:rPr>
              <w:t>To be left blank for other types of campaigns</w:t>
            </w:r>
          </w:p>
        </w:tc>
      </w:tr>
      <w:tr w:rsidR="00AD3263" w:rsidRPr="005121C2" w14:paraId="5A126BEE" w14:textId="77777777" w:rsidTr="00331A6B">
        <w:tc>
          <w:tcPr>
            <w:tcW w:w="1762" w:type="pct"/>
          </w:tcPr>
          <w:p w14:paraId="772E93B3" w14:textId="77777777" w:rsidR="00AD3263" w:rsidRPr="005121C2" w:rsidRDefault="00AD3263" w:rsidP="00AD3263">
            <w:pPr>
              <w:rPr>
                <w:rFonts w:ascii="Arial" w:hAnsi="Arial" w:cs="Arial"/>
                <w:b/>
                <w:sz w:val="18"/>
                <w:szCs w:val="18"/>
              </w:rPr>
            </w:pPr>
            <w:commentRangeStart w:id="234"/>
            <w:r w:rsidRPr="005121C2">
              <w:rPr>
                <w:rFonts w:ascii="Arial" w:hAnsi="Arial" w:cs="Arial"/>
                <w:b/>
                <w:sz w:val="18"/>
                <w:szCs w:val="18"/>
              </w:rPr>
              <w:t>REMEDY_DESCRIPTION</w:t>
            </w:r>
          </w:p>
          <w:p w14:paraId="50E5397B" w14:textId="77777777" w:rsidR="00AD3263" w:rsidRPr="005121C2" w:rsidRDefault="00AD3263" w:rsidP="00AD3263">
            <w:pPr>
              <w:rPr>
                <w:rFonts w:ascii="Arial" w:hAnsi="Arial" w:cs="Arial"/>
                <w:sz w:val="18"/>
                <w:szCs w:val="18"/>
              </w:rPr>
            </w:pPr>
            <w:r w:rsidRPr="005121C2">
              <w:rPr>
                <w:rFonts w:ascii="Arial" w:hAnsi="Arial" w:cs="Arial"/>
                <w:i/>
                <w:sz w:val="16"/>
                <w:szCs w:val="16"/>
              </w:rPr>
              <w:t>(SSC_DETAIL. REMEDY_DESCRIPTION)</w:t>
            </w:r>
          </w:p>
        </w:tc>
        <w:tc>
          <w:tcPr>
            <w:tcW w:w="1816" w:type="pct"/>
          </w:tcPr>
          <w:p w14:paraId="04DAFC7A"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 xml:space="preserve">Required. </w:t>
            </w:r>
          </w:p>
          <w:p w14:paraId="60149129"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Mixed case.</w:t>
            </w:r>
          </w:p>
          <w:p w14:paraId="1011BE9E" w14:textId="77777777" w:rsidR="00AD3263" w:rsidRPr="005121C2" w:rsidRDefault="00AD3263" w:rsidP="00AD3263">
            <w:pPr>
              <w:rPr>
                <w:rFonts w:ascii="Arial" w:eastAsia="MS Mincho" w:hAnsi="Arial" w:cs="Arial"/>
                <w:sz w:val="18"/>
                <w:szCs w:val="18"/>
                <w:lang w:eastAsia="ja-JP"/>
              </w:rPr>
            </w:pPr>
            <w:r w:rsidRPr="005121C2">
              <w:rPr>
                <w:rFonts w:ascii="Arial" w:hAnsi="Arial" w:cs="Arial"/>
                <w:sz w:val="18"/>
                <w:szCs w:val="18"/>
              </w:rPr>
              <w:t>Text/Memo, max length of 2000</w:t>
            </w:r>
          </w:p>
        </w:tc>
        <w:tc>
          <w:tcPr>
            <w:tcW w:w="1422" w:type="pct"/>
          </w:tcPr>
          <w:p w14:paraId="13CA7C62" w14:textId="5A08A66A" w:rsidR="00AD3263" w:rsidRPr="005121C2" w:rsidRDefault="00AD3263" w:rsidP="00AD3263">
            <w:pPr>
              <w:rPr>
                <w:rFonts w:ascii="Arial" w:hAnsi="Arial" w:cs="Arial"/>
                <w:sz w:val="18"/>
                <w:szCs w:val="18"/>
              </w:rPr>
            </w:pPr>
            <w:r w:rsidRPr="005121C2">
              <w:rPr>
                <w:rFonts w:ascii="Arial" w:hAnsi="Arial" w:cs="Arial"/>
                <w:sz w:val="18"/>
                <w:szCs w:val="18"/>
              </w:rPr>
              <w:t xml:space="preserve">This is the remedy description for this recall as filed in the DIR or alternate remedy description from compliance team (for LSC/SSC). </w:t>
            </w:r>
            <w:commentRangeEnd w:id="234"/>
            <w:r>
              <w:rPr>
                <w:rStyle w:val="CommentReference"/>
              </w:rPr>
              <w:commentReference w:id="234"/>
            </w:r>
          </w:p>
        </w:tc>
      </w:tr>
      <w:tr w:rsidR="00AD3263" w:rsidRPr="005121C2" w14:paraId="734BF62D" w14:textId="77777777" w:rsidTr="00331A6B">
        <w:tc>
          <w:tcPr>
            <w:tcW w:w="1762" w:type="pct"/>
            <w:tcBorders>
              <w:top w:val="single" w:sz="4" w:space="0" w:color="auto"/>
              <w:left w:val="single" w:sz="4" w:space="0" w:color="auto"/>
              <w:bottom w:val="single" w:sz="4" w:space="0" w:color="auto"/>
              <w:right w:val="single" w:sz="4" w:space="0" w:color="auto"/>
            </w:tcBorders>
          </w:tcPr>
          <w:p w14:paraId="1D81167E" w14:textId="07C4535D" w:rsidR="00AD3263" w:rsidRPr="005121C2" w:rsidRDefault="00AD3263" w:rsidP="00AD3263">
            <w:pPr>
              <w:rPr>
                <w:rFonts w:ascii="Arial" w:hAnsi="Arial" w:cs="Arial"/>
                <w:b/>
                <w:sz w:val="18"/>
                <w:szCs w:val="18"/>
              </w:rPr>
            </w:pPr>
            <w:r w:rsidRPr="005121C2">
              <w:rPr>
                <w:rFonts w:ascii="Arial" w:hAnsi="Arial" w:cs="Arial"/>
                <w:b/>
                <w:sz w:val="18"/>
                <w:szCs w:val="18"/>
              </w:rPr>
              <w:t>EXPIR</w:t>
            </w:r>
            <w:r>
              <w:rPr>
                <w:rFonts w:ascii="Arial" w:hAnsi="Arial" w:cs="Arial"/>
                <w:b/>
                <w:sz w:val="18"/>
                <w:szCs w:val="18"/>
              </w:rPr>
              <w:t>ATION</w:t>
            </w:r>
            <w:r w:rsidRPr="005121C2">
              <w:rPr>
                <w:rFonts w:ascii="Arial" w:hAnsi="Arial" w:cs="Arial"/>
                <w:b/>
                <w:sz w:val="18"/>
                <w:szCs w:val="18"/>
              </w:rPr>
              <w:t>_DATE</w:t>
            </w:r>
          </w:p>
          <w:p w14:paraId="7C48B018" w14:textId="77777777" w:rsidR="00AD3263" w:rsidRPr="005121C2" w:rsidRDefault="00AD3263" w:rsidP="00AD3263">
            <w:pPr>
              <w:rPr>
                <w:rFonts w:ascii="Arial" w:hAnsi="Arial" w:cs="Arial"/>
                <w:i/>
                <w:sz w:val="18"/>
                <w:szCs w:val="18"/>
              </w:rPr>
            </w:pPr>
            <w:r w:rsidRPr="005121C2">
              <w:rPr>
                <w:rFonts w:ascii="Arial" w:hAnsi="Arial" w:cs="Arial"/>
                <w:i/>
                <w:sz w:val="18"/>
                <w:szCs w:val="18"/>
              </w:rPr>
              <w:t>(SSC_DETAIL.</w:t>
            </w:r>
            <w:r w:rsidRPr="005121C2">
              <w:rPr>
                <w:i/>
              </w:rPr>
              <w:t xml:space="preserve"> </w:t>
            </w:r>
            <w:r w:rsidRPr="005121C2">
              <w:rPr>
                <w:rFonts w:ascii="Arial" w:hAnsi="Arial" w:cs="Arial"/>
                <w:i/>
                <w:sz w:val="18"/>
                <w:szCs w:val="18"/>
              </w:rPr>
              <w:t>DETAIL_EXPIRY_DATE)</w:t>
            </w:r>
          </w:p>
        </w:tc>
        <w:tc>
          <w:tcPr>
            <w:tcW w:w="1816" w:type="pct"/>
            <w:tcBorders>
              <w:top w:val="single" w:sz="4" w:space="0" w:color="auto"/>
              <w:left w:val="single" w:sz="4" w:space="0" w:color="auto"/>
              <w:bottom w:val="single" w:sz="4" w:space="0" w:color="auto"/>
              <w:right w:val="single" w:sz="4" w:space="0" w:color="auto"/>
            </w:tcBorders>
          </w:tcPr>
          <w:p w14:paraId="0B987E23"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 xml:space="preserve">Optional. </w:t>
            </w:r>
          </w:p>
          <w:p w14:paraId="742BAA1A"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Date/Time, MM/DD/YYYY</w:t>
            </w:r>
          </w:p>
          <w:p w14:paraId="4A2999C9" w14:textId="276FCD00" w:rsidR="00AD3263" w:rsidRPr="005121C2" w:rsidRDefault="00AD3263" w:rsidP="00AD3263">
            <w:pPr>
              <w:rPr>
                <w:rFonts w:ascii="Arial" w:eastAsia="MS Mincho" w:hAnsi="Arial" w:cs="Arial"/>
                <w:sz w:val="18"/>
                <w:szCs w:val="18"/>
                <w:lang w:eastAsia="ja-JP"/>
              </w:rPr>
            </w:pPr>
            <w:r w:rsidRPr="005121C2">
              <w:rPr>
                <w:rFonts w:ascii="Arial" w:hAnsi="Arial" w:cs="Arial"/>
                <w:sz w:val="18"/>
                <w:szCs w:val="18"/>
              </w:rPr>
              <w:t xml:space="preserve">Example: </w:t>
            </w:r>
            <w:ins w:id="235" w:author="Luv Parakh (TMS)" w:date="2018-09-20T09:08:00Z">
              <w:r w:rsidR="00946F0F">
                <w:rPr>
                  <w:rFonts w:ascii="Arial" w:hAnsi="Arial" w:cs="Arial"/>
                  <w:sz w:val="18"/>
                  <w:szCs w:val="18"/>
                </w:rPr>
                <w:t>0</w:t>
              </w:r>
            </w:ins>
            <w:r w:rsidRPr="005121C2">
              <w:rPr>
                <w:rFonts w:ascii="Arial" w:hAnsi="Arial" w:cs="Arial"/>
                <w:sz w:val="18"/>
                <w:szCs w:val="18"/>
              </w:rPr>
              <w:t>8/16/2003</w:t>
            </w:r>
          </w:p>
        </w:tc>
        <w:tc>
          <w:tcPr>
            <w:tcW w:w="1422" w:type="pct"/>
            <w:tcBorders>
              <w:top w:val="single" w:sz="4" w:space="0" w:color="auto"/>
              <w:left w:val="single" w:sz="4" w:space="0" w:color="auto"/>
              <w:bottom w:val="single" w:sz="4" w:space="0" w:color="auto"/>
              <w:right w:val="single" w:sz="4" w:space="0" w:color="auto"/>
            </w:tcBorders>
          </w:tcPr>
          <w:p w14:paraId="38FD950D" w14:textId="77777777" w:rsidR="00AD3263" w:rsidRPr="005121C2" w:rsidRDefault="00AD3263" w:rsidP="00AD3263">
            <w:pPr>
              <w:rPr>
                <w:rFonts w:ascii="Arial" w:hAnsi="Arial" w:cs="Arial"/>
                <w:sz w:val="18"/>
                <w:szCs w:val="18"/>
              </w:rPr>
            </w:pPr>
            <w:r w:rsidRPr="005121C2">
              <w:rPr>
                <w:rFonts w:ascii="Arial" w:hAnsi="Arial" w:cs="Arial"/>
                <w:sz w:val="18"/>
                <w:szCs w:val="18"/>
              </w:rPr>
              <w:t>This field will only be used for LSC (Limited Service Campaigns) to display the date that the campaign expires/expired. It is meant for display purposes only, not to determine of a record should still be shown or not.</w:t>
            </w:r>
          </w:p>
        </w:tc>
      </w:tr>
      <w:tr w:rsidR="00AD3263" w:rsidRPr="005121C2" w14:paraId="69A0D523" w14:textId="77777777" w:rsidTr="00331A6B">
        <w:tc>
          <w:tcPr>
            <w:tcW w:w="1762" w:type="pct"/>
            <w:tcBorders>
              <w:top w:val="single" w:sz="4" w:space="0" w:color="auto"/>
              <w:left w:val="single" w:sz="4" w:space="0" w:color="auto"/>
              <w:bottom w:val="single" w:sz="4" w:space="0" w:color="auto"/>
              <w:right w:val="single" w:sz="4" w:space="0" w:color="auto"/>
            </w:tcBorders>
          </w:tcPr>
          <w:p w14:paraId="4430101D" w14:textId="07AC37C1" w:rsidR="00AD3263" w:rsidRPr="005121C2" w:rsidRDefault="00AD3263" w:rsidP="00AD3263">
            <w:pPr>
              <w:rPr>
                <w:rFonts w:ascii="Arial" w:hAnsi="Arial" w:cs="Arial"/>
                <w:b/>
                <w:sz w:val="18"/>
                <w:szCs w:val="18"/>
              </w:rPr>
            </w:pPr>
            <w:r w:rsidRPr="005121C2">
              <w:rPr>
                <w:rFonts w:ascii="Arial" w:hAnsi="Arial" w:cs="Arial"/>
                <w:b/>
                <w:sz w:val="18"/>
                <w:szCs w:val="18"/>
              </w:rPr>
              <w:t>TYPE_ABBRV</w:t>
            </w:r>
          </w:p>
          <w:p w14:paraId="02E6F471" w14:textId="77777777" w:rsidR="00AD3263" w:rsidRPr="005121C2" w:rsidRDefault="00AD3263" w:rsidP="00AD3263">
            <w:pPr>
              <w:rPr>
                <w:rFonts w:ascii="Arial" w:hAnsi="Arial" w:cs="Arial"/>
                <w:b/>
                <w:sz w:val="18"/>
                <w:szCs w:val="18"/>
              </w:rPr>
            </w:pPr>
            <w:r w:rsidRPr="005121C2">
              <w:rPr>
                <w:rFonts w:ascii="Arial" w:hAnsi="Arial" w:cs="Arial"/>
                <w:i/>
                <w:sz w:val="18"/>
                <w:szCs w:val="18"/>
              </w:rPr>
              <w:t>(SSC_TYPE. SSC_TYPE_ABBRV)</w:t>
            </w:r>
          </w:p>
        </w:tc>
        <w:tc>
          <w:tcPr>
            <w:tcW w:w="1816" w:type="pct"/>
            <w:tcBorders>
              <w:top w:val="single" w:sz="4" w:space="0" w:color="auto"/>
              <w:left w:val="single" w:sz="4" w:space="0" w:color="auto"/>
              <w:bottom w:val="single" w:sz="4" w:space="0" w:color="auto"/>
              <w:right w:val="single" w:sz="4" w:space="0" w:color="auto"/>
            </w:tcBorders>
          </w:tcPr>
          <w:p w14:paraId="713C4699"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Required.</w:t>
            </w:r>
          </w:p>
          <w:p w14:paraId="306D5A97"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Uppercase.</w:t>
            </w:r>
          </w:p>
          <w:p w14:paraId="6E3918C3"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Text, max length of 50.</w:t>
            </w:r>
          </w:p>
          <w:p w14:paraId="1F77DCBD" w14:textId="77777777" w:rsidR="00AD3263" w:rsidRPr="005121C2" w:rsidRDefault="00AD3263" w:rsidP="00AD3263">
            <w:pPr>
              <w:rPr>
                <w:rFonts w:ascii="Arial" w:eastAsia="MS Mincho" w:hAnsi="Arial" w:cs="Arial"/>
                <w:sz w:val="18"/>
                <w:szCs w:val="18"/>
                <w:lang w:eastAsia="ja-JP"/>
              </w:rPr>
            </w:pPr>
            <w:r w:rsidRPr="005121C2">
              <w:rPr>
                <w:rFonts w:ascii="Arial" w:eastAsia="MS Mincho" w:hAnsi="Arial" w:cs="Arial"/>
                <w:sz w:val="18"/>
                <w:szCs w:val="18"/>
                <w:lang w:eastAsia="ja-JP"/>
              </w:rPr>
              <w:t>Example: REC-S, REC-E, SSC, LSC</w:t>
            </w:r>
          </w:p>
        </w:tc>
        <w:tc>
          <w:tcPr>
            <w:tcW w:w="1422" w:type="pct"/>
            <w:tcBorders>
              <w:top w:val="single" w:sz="4" w:space="0" w:color="auto"/>
              <w:left w:val="single" w:sz="4" w:space="0" w:color="auto"/>
              <w:bottom w:val="single" w:sz="4" w:space="0" w:color="auto"/>
              <w:right w:val="single" w:sz="4" w:space="0" w:color="auto"/>
            </w:tcBorders>
          </w:tcPr>
          <w:p w14:paraId="545C07B7" w14:textId="250DAAF3" w:rsidR="00AD3263" w:rsidRPr="005121C2" w:rsidRDefault="00AD3263" w:rsidP="00AD3263">
            <w:pPr>
              <w:rPr>
                <w:rFonts w:ascii="Arial" w:hAnsi="Arial" w:cs="Arial"/>
                <w:sz w:val="18"/>
                <w:szCs w:val="18"/>
              </w:rPr>
            </w:pPr>
            <w:r w:rsidRPr="005121C2">
              <w:rPr>
                <w:rFonts w:ascii="Arial" w:hAnsi="Arial" w:cs="Arial"/>
                <w:sz w:val="18"/>
                <w:szCs w:val="18"/>
              </w:rPr>
              <w:t>This field will provide the “code” used to refer to the different types of recall/campaign records. Should not be used for display but can be used for grouping/</w:t>
            </w:r>
            <w:r>
              <w:rPr>
                <w:rFonts w:ascii="Arial" w:hAnsi="Arial" w:cs="Arial"/>
                <w:sz w:val="18"/>
                <w:szCs w:val="18"/>
              </w:rPr>
              <w:t>logic coding needs.</w:t>
            </w:r>
          </w:p>
        </w:tc>
      </w:tr>
    </w:tbl>
    <w:p w14:paraId="7FA2D27C" w14:textId="77777777" w:rsidR="00B41CF6" w:rsidRPr="005121C2" w:rsidRDefault="00B41CF6" w:rsidP="00A2597C">
      <w:pPr>
        <w:rPr>
          <w:rFonts w:ascii="Arial" w:hAnsi="Arial" w:cs="Arial"/>
          <w:sz w:val="20"/>
          <w:szCs w:val="20"/>
        </w:rPr>
      </w:pPr>
    </w:p>
    <w:p w14:paraId="7E927F38" w14:textId="77777777" w:rsidR="006814AC" w:rsidRDefault="006814AC" w:rsidP="00A2597C">
      <w:pPr>
        <w:rPr>
          <w:rFonts w:ascii="Arial" w:hAnsi="Arial" w:cs="Arial"/>
          <w:sz w:val="20"/>
          <w:szCs w:val="20"/>
        </w:rPr>
      </w:pPr>
    </w:p>
    <w:p w14:paraId="0111D019" w14:textId="77777777" w:rsidR="006814AC" w:rsidRDefault="006814AC" w:rsidP="00A2597C">
      <w:pPr>
        <w:rPr>
          <w:rFonts w:ascii="Arial" w:hAnsi="Arial" w:cs="Arial"/>
          <w:sz w:val="20"/>
          <w:szCs w:val="20"/>
        </w:rPr>
      </w:pPr>
    </w:p>
    <w:p w14:paraId="2471CF37" w14:textId="64C8A93F" w:rsidR="00A2597C" w:rsidRPr="005121C2" w:rsidRDefault="00A2597C" w:rsidP="00A2597C">
      <w:pPr>
        <w:rPr>
          <w:rFonts w:ascii="Arial" w:hAnsi="Arial" w:cs="Arial"/>
          <w:sz w:val="20"/>
          <w:szCs w:val="20"/>
        </w:rPr>
      </w:pPr>
      <w:r w:rsidRPr="005121C2">
        <w:rPr>
          <w:rFonts w:ascii="Arial" w:hAnsi="Arial" w:cs="Arial"/>
          <w:sz w:val="20"/>
          <w:szCs w:val="20"/>
        </w:rPr>
        <w:t xml:space="preserve">Screenshot </w:t>
      </w:r>
      <w:r w:rsidR="003E00E3" w:rsidRPr="005121C2">
        <w:rPr>
          <w:rFonts w:ascii="Arial" w:hAnsi="Arial" w:cs="Arial"/>
          <w:sz w:val="20"/>
          <w:szCs w:val="20"/>
        </w:rPr>
        <w:t xml:space="preserve">of </w:t>
      </w:r>
      <w:r w:rsidR="00011AA4" w:rsidRPr="005121C2">
        <w:rPr>
          <w:rFonts w:ascii="Arial" w:hAnsi="Arial" w:cs="Arial"/>
          <w:sz w:val="20"/>
          <w:szCs w:val="20"/>
        </w:rPr>
        <w:t>an example</w:t>
      </w:r>
      <w:r w:rsidR="003E00E3" w:rsidRPr="005121C2">
        <w:rPr>
          <w:rFonts w:ascii="Arial" w:hAnsi="Arial" w:cs="Arial"/>
          <w:sz w:val="20"/>
          <w:szCs w:val="20"/>
        </w:rPr>
        <w:t xml:space="preserve"> </w:t>
      </w:r>
      <w:r w:rsidRPr="005121C2">
        <w:rPr>
          <w:rFonts w:ascii="Arial" w:hAnsi="Arial" w:cs="Arial"/>
          <w:sz w:val="20"/>
          <w:szCs w:val="20"/>
        </w:rPr>
        <w:t>Campaign</w:t>
      </w:r>
      <w:r w:rsidR="003E00E3" w:rsidRPr="005121C2">
        <w:rPr>
          <w:rFonts w:ascii="Arial" w:hAnsi="Arial" w:cs="Arial"/>
          <w:sz w:val="20"/>
          <w:szCs w:val="20"/>
        </w:rPr>
        <w:t xml:space="preserve"> </w:t>
      </w:r>
      <w:r w:rsidRPr="005121C2">
        <w:rPr>
          <w:rFonts w:ascii="Arial" w:hAnsi="Arial" w:cs="Arial"/>
          <w:sz w:val="20"/>
          <w:szCs w:val="20"/>
        </w:rPr>
        <w:t>Guide File</w:t>
      </w:r>
      <w:r w:rsidR="005D3509" w:rsidRPr="005121C2">
        <w:rPr>
          <w:rFonts w:ascii="Arial" w:hAnsi="Arial" w:cs="Arial"/>
          <w:sz w:val="20"/>
          <w:szCs w:val="20"/>
        </w:rPr>
        <w:t xml:space="preserve"> </w:t>
      </w:r>
    </w:p>
    <w:p w14:paraId="3D2747AC" w14:textId="77777777" w:rsidR="005B4AD8" w:rsidRPr="005121C2" w:rsidRDefault="005B4AD8" w:rsidP="00273344">
      <w:pPr>
        <w:rPr>
          <w:rFonts w:ascii="Arial" w:hAnsi="Arial" w:cs="Arial"/>
          <w:sz w:val="18"/>
          <w:szCs w:val="18"/>
        </w:rPr>
      </w:pPr>
    </w:p>
    <w:p w14:paraId="26F57165" w14:textId="25782EEC" w:rsidR="007A3EF6" w:rsidRDefault="007A3EF6" w:rsidP="00273344">
      <w:pPr>
        <w:rPr>
          <w:ins w:id="236" w:author="Dawn Craven (TMS)" w:date="2018-09-28T17:08:00Z"/>
          <w:rFonts w:ascii="Arial" w:hAnsi="Arial" w:cs="Arial"/>
          <w:sz w:val="18"/>
          <w:szCs w:val="18"/>
        </w:rPr>
      </w:pPr>
    </w:p>
    <w:p w14:paraId="0EACDDB1" w14:textId="4E311BFD" w:rsidR="00952222" w:rsidRDefault="00952222" w:rsidP="00273344">
      <w:pPr>
        <w:rPr>
          <w:rFonts w:ascii="Arial" w:hAnsi="Arial" w:cs="Arial"/>
          <w:sz w:val="18"/>
          <w:szCs w:val="18"/>
        </w:rPr>
      </w:pPr>
      <w:ins w:id="237" w:author="Dawn Craven (TMS)" w:date="2018-09-28T17:08:00Z">
        <w:del w:id="238" w:author="Shyam Basani (TMNA)" w:date="2018-10-12T00:25:00Z">
          <w:r w:rsidDel="00AD580B">
            <w:rPr>
              <w:noProof/>
            </w:rPr>
            <w:drawing>
              <wp:inline distT="0" distB="0" distL="0" distR="0" wp14:anchorId="63ED639F" wp14:editId="78AEF50A">
                <wp:extent cx="6718041"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24018" cy="457607"/>
                        </a:xfrm>
                        <a:prstGeom prst="rect">
                          <a:avLst/>
                        </a:prstGeom>
                      </pic:spPr>
                    </pic:pic>
                  </a:graphicData>
                </a:graphic>
              </wp:inline>
            </w:drawing>
          </w:r>
        </w:del>
      </w:ins>
      <w:ins w:id="239" w:author="Shyam Basani (TMNA)" w:date="2018-10-12T00:26:00Z">
        <w:r w:rsidR="00AD580B">
          <w:rPr>
            <w:rFonts w:ascii="Arial" w:hAnsi="Arial" w:cs="Arial"/>
            <w:noProof/>
            <w:sz w:val="18"/>
            <w:szCs w:val="18"/>
          </w:rPr>
          <w:drawing>
            <wp:inline distT="0" distB="0" distL="0" distR="0" wp14:anchorId="4D0B9080" wp14:editId="1FF92061">
              <wp:extent cx="5943600" cy="401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mpaigns-fil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401320"/>
                      </a:xfrm>
                      <a:prstGeom prst="rect">
                        <a:avLst/>
                      </a:prstGeom>
                    </pic:spPr>
                  </pic:pic>
                </a:graphicData>
              </a:graphic>
            </wp:inline>
          </w:drawing>
        </w:r>
      </w:ins>
    </w:p>
    <w:p w14:paraId="422140F2" w14:textId="266F6BA1" w:rsidR="00B45146" w:rsidRDefault="00B45146" w:rsidP="00273344">
      <w:pPr>
        <w:rPr>
          <w:rFonts w:ascii="Arial" w:hAnsi="Arial" w:cs="Arial"/>
          <w:sz w:val="18"/>
          <w:szCs w:val="18"/>
        </w:rPr>
      </w:pPr>
    </w:p>
    <w:p w14:paraId="1B80B703" w14:textId="5DC786D9" w:rsidR="00B45146" w:rsidDel="00AD580B" w:rsidRDefault="00B45146" w:rsidP="00273344">
      <w:pPr>
        <w:rPr>
          <w:del w:id="240" w:author="Shyam Basani (TMNA)" w:date="2018-10-12T00:26:00Z"/>
          <w:rFonts w:ascii="Arial" w:hAnsi="Arial" w:cs="Arial"/>
          <w:sz w:val="18"/>
          <w:szCs w:val="18"/>
        </w:rPr>
      </w:pPr>
      <w:del w:id="241" w:author="Dawn Craven (TMS)" w:date="2018-09-28T17:07:00Z">
        <w:r w:rsidDel="00952222">
          <w:rPr>
            <w:noProof/>
          </w:rPr>
          <w:drawing>
            <wp:inline distT="0" distB="0" distL="0" distR="0" wp14:anchorId="74C165EC" wp14:editId="4A8D1DD4">
              <wp:extent cx="6809499" cy="514350"/>
              <wp:effectExtent l="19050" t="19050" r="1079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5256" cy="514785"/>
                      </a:xfrm>
                      <a:prstGeom prst="rect">
                        <a:avLst/>
                      </a:prstGeom>
                      <a:ln>
                        <a:solidFill>
                          <a:schemeClr val="accent1"/>
                        </a:solidFill>
                      </a:ln>
                    </pic:spPr>
                  </pic:pic>
                </a:graphicData>
              </a:graphic>
            </wp:inline>
          </w:drawing>
        </w:r>
      </w:del>
    </w:p>
    <w:p w14:paraId="61D6F721" w14:textId="6DA6F40E" w:rsidR="006E2E21" w:rsidDel="00AD580B" w:rsidRDefault="006E2E21" w:rsidP="00273344">
      <w:pPr>
        <w:rPr>
          <w:del w:id="242" w:author="Shyam Basani (TMNA)" w:date="2018-10-12T00:26:00Z"/>
          <w:rFonts w:ascii="Arial" w:hAnsi="Arial" w:cs="Arial"/>
          <w:sz w:val="18"/>
          <w:szCs w:val="18"/>
        </w:rPr>
      </w:pPr>
    </w:p>
    <w:p w14:paraId="38EDB38C" w14:textId="4F106250" w:rsidR="006E2E21" w:rsidRDefault="006E2E21" w:rsidP="00273344">
      <w:pPr>
        <w:rPr>
          <w:rFonts w:ascii="Arial" w:hAnsi="Arial" w:cs="Arial"/>
          <w:sz w:val="18"/>
          <w:szCs w:val="18"/>
        </w:rPr>
      </w:pPr>
    </w:p>
    <w:p w14:paraId="42987B2B" w14:textId="2ADC4838" w:rsidR="006E2E21" w:rsidRDefault="006E2E21" w:rsidP="00273344">
      <w:pPr>
        <w:rPr>
          <w:rFonts w:ascii="Arial" w:hAnsi="Arial" w:cs="Arial"/>
          <w:b/>
          <w:sz w:val="22"/>
          <w:szCs w:val="22"/>
        </w:rPr>
      </w:pPr>
      <w:commentRangeStart w:id="243"/>
      <w:r w:rsidRPr="006E2E21">
        <w:rPr>
          <w:rFonts w:ascii="Arial" w:hAnsi="Arial" w:cs="Arial"/>
          <w:b/>
          <w:sz w:val="22"/>
          <w:szCs w:val="22"/>
        </w:rPr>
        <w:t xml:space="preserve">Head Unit </w:t>
      </w:r>
      <w:r w:rsidR="000F534F">
        <w:rPr>
          <w:rFonts w:ascii="Arial" w:hAnsi="Arial" w:cs="Arial"/>
          <w:b/>
          <w:sz w:val="22"/>
          <w:szCs w:val="22"/>
        </w:rPr>
        <w:t>Notification</w:t>
      </w:r>
      <w:r w:rsidRPr="006E2E21">
        <w:rPr>
          <w:rFonts w:ascii="Arial" w:hAnsi="Arial" w:cs="Arial"/>
          <w:b/>
          <w:sz w:val="22"/>
          <w:szCs w:val="22"/>
        </w:rPr>
        <w:t xml:space="preserve"> Construction</w:t>
      </w:r>
    </w:p>
    <w:p w14:paraId="30D8F0CC" w14:textId="5FCB4BF5" w:rsidR="000B4868" w:rsidRPr="00E20759" w:rsidRDefault="00E20759" w:rsidP="00273344">
      <w:pPr>
        <w:rPr>
          <w:rFonts w:ascii="Arial" w:hAnsi="Arial" w:cs="Arial"/>
          <w:sz w:val="20"/>
          <w:szCs w:val="20"/>
        </w:rPr>
      </w:pPr>
      <w:r w:rsidRPr="00E20759">
        <w:rPr>
          <w:rFonts w:ascii="Arial" w:hAnsi="Arial" w:cs="Arial"/>
          <w:sz w:val="20"/>
          <w:szCs w:val="20"/>
        </w:rPr>
        <w:t xml:space="preserve">The details below </w:t>
      </w:r>
      <w:r>
        <w:rPr>
          <w:rFonts w:ascii="Arial" w:hAnsi="Arial" w:cs="Arial"/>
          <w:sz w:val="20"/>
          <w:szCs w:val="20"/>
        </w:rPr>
        <w:t xml:space="preserve">outline the logic to use to build the head unit </w:t>
      </w:r>
      <w:r w:rsidR="000F534F">
        <w:rPr>
          <w:rFonts w:ascii="Arial" w:hAnsi="Arial" w:cs="Arial"/>
          <w:sz w:val="20"/>
          <w:szCs w:val="20"/>
        </w:rPr>
        <w:t>notification</w:t>
      </w:r>
      <w:r>
        <w:rPr>
          <w:rFonts w:ascii="Arial" w:hAnsi="Arial" w:cs="Arial"/>
          <w:sz w:val="20"/>
          <w:szCs w:val="20"/>
        </w:rPr>
        <w:t xml:space="preserve">s. </w:t>
      </w:r>
      <w:del w:id="244" w:author="Luv Parakh (TMS)" w:date="2018-09-07T18:27:00Z">
        <w:r w:rsidDel="00441691">
          <w:rPr>
            <w:rFonts w:ascii="Arial" w:hAnsi="Arial" w:cs="Arial"/>
            <w:sz w:val="20"/>
            <w:szCs w:val="20"/>
          </w:rPr>
          <w:delText xml:space="preserve"> </w:delText>
        </w:r>
      </w:del>
      <w:commentRangeEnd w:id="243"/>
      <w:r w:rsidR="00441691">
        <w:rPr>
          <w:rStyle w:val="CommentReference"/>
        </w:rPr>
        <w:commentReference w:id="243"/>
      </w:r>
    </w:p>
    <w:p w14:paraId="4AFED0A0" w14:textId="77777777" w:rsidR="000B4868" w:rsidRPr="00E20759" w:rsidRDefault="000B4868" w:rsidP="00273344">
      <w:pPr>
        <w:rPr>
          <w:rFonts w:ascii="Arial" w:hAnsi="Arial" w:cs="Arial"/>
          <w:sz w:val="20"/>
          <w:szCs w:val="20"/>
        </w:rPr>
      </w:pPr>
    </w:p>
    <w:p w14:paraId="2C5D050A" w14:textId="152DD803" w:rsidR="00E20759" w:rsidRPr="00E20759" w:rsidRDefault="000F534F" w:rsidP="006E2E21">
      <w:pPr>
        <w:rPr>
          <w:rFonts w:ascii="Arial" w:hAnsi="Arial" w:cs="Arial"/>
          <w:b/>
          <w:sz w:val="20"/>
          <w:szCs w:val="20"/>
          <w:u w:val="single"/>
        </w:rPr>
      </w:pPr>
      <w:r>
        <w:rPr>
          <w:rFonts w:ascii="Arial" w:hAnsi="Arial" w:cs="Arial"/>
          <w:b/>
          <w:sz w:val="20"/>
          <w:szCs w:val="20"/>
          <w:u w:val="single"/>
        </w:rPr>
        <w:t>Notification</w:t>
      </w:r>
      <w:r w:rsidR="00E20759" w:rsidRPr="00E20759">
        <w:rPr>
          <w:rFonts w:ascii="Arial" w:hAnsi="Arial" w:cs="Arial"/>
          <w:b/>
          <w:sz w:val="20"/>
          <w:szCs w:val="20"/>
          <w:u w:val="single"/>
        </w:rPr>
        <w:t xml:space="preserve"> Title</w:t>
      </w:r>
    </w:p>
    <w:p w14:paraId="19DB13CC" w14:textId="392E6F31" w:rsidR="006E2E21" w:rsidRPr="00E20759" w:rsidRDefault="006E2E21" w:rsidP="006E2E21">
      <w:pPr>
        <w:rPr>
          <w:rFonts w:ascii="Arial" w:hAnsi="Arial" w:cs="Arial"/>
          <w:sz w:val="20"/>
          <w:szCs w:val="20"/>
        </w:rPr>
      </w:pPr>
      <w:r w:rsidRPr="00E20759">
        <w:rPr>
          <w:rFonts w:ascii="Arial" w:hAnsi="Arial" w:cs="Arial"/>
          <w:sz w:val="20"/>
          <w:szCs w:val="20"/>
        </w:rPr>
        <w:t xml:space="preserve">Here </w:t>
      </w:r>
      <w:r w:rsidR="002C7ACF" w:rsidRPr="00E20759">
        <w:rPr>
          <w:rFonts w:ascii="Arial" w:hAnsi="Arial" w:cs="Arial"/>
          <w:sz w:val="20"/>
          <w:szCs w:val="20"/>
        </w:rPr>
        <w:t>are</w:t>
      </w:r>
      <w:r w:rsidRPr="00E20759">
        <w:rPr>
          <w:rFonts w:ascii="Arial" w:hAnsi="Arial" w:cs="Arial"/>
          <w:sz w:val="20"/>
          <w:szCs w:val="20"/>
        </w:rPr>
        <w:t xml:space="preserve"> the recommended </w:t>
      </w:r>
      <w:r w:rsidR="000F534F">
        <w:rPr>
          <w:rFonts w:ascii="Arial" w:hAnsi="Arial" w:cs="Arial"/>
          <w:sz w:val="20"/>
          <w:szCs w:val="20"/>
        </w:rPr>
        <w:t>notification</w:t>
      </w:r>
      <w:r w:rsidRPr="00E20759">
        <w:rPr>
          <w:rFonts w:ascii="Arial" w:hAnsi="Arial" w:cs="Arial"/>
          <w:sz w:val="20"/>
          <w:szCs w:val="20"/>
        </w:rPr>
        <w:t xml:space="preserve"> titles for the </w:t>
      </w:r>
      <w:r w:rsidR="000F534F">
        <w:rPr>
          <w:rFonts w:ascii="Arial" w:hAnsi="Arial" w:cs="Arial"/>
          <w:sz w:val="20"/>
          <w:szCs w:val="20"/>
        </w:rPr>
        <w:t>notification</w:t>
      </w:r>
      <w:r w:rsidRPr="00E20759">
        <w:rPr>
          <w:rFonts w:ascii="Arial" w:hAnsi="Arial" w:cs="Arial"/>
          <w:sz w:val="20"/>
          <w:szCs w:val="20"/>
        </w:rPr>
        <w:t xml:space="preserve"> list:</w:t>
      </w:r>
    </w:p>
    <w:p w14:paraId="1D53AD9D" w14:textId="77777777" w:rsidR="00104B03" w:rsidRDefault="00104B03" w:rsidP="006E2E21">
      <w:pPr>
        <w:rPr>
          <w:rFonts w:ascii="Arial" w:hAnsi="Arial" w:cs="Arial"/>
          <w:sz w:val="20"/>
          <w:szCs w:val="20"/>
        </w:rPr>
      </w:pPr>
    </w:p>
    <w:p w14:paraId="049341A5" w14:textId="5B0D03B2" w:rsidR="006E2E21" w:rsidRPr="002C7ACF" w:rsidRDefault="006E2E21" w:rsidP="002C7ACF">
      <w:pPr>
        <w:pStyle w:val="ListParagraph"/>
        <w:numPr>
          <w:ilvl w:val="0"/>
          <w:numId w:val="9"/>
        </w:numPr>
        <w:rPr>
          <w:rFonts w:ascii="Arial" w:hAnsi="Arial" w:cs="Arial"/>
          <w:sz w:val="20"/>
          <w:szCs w:val="20"/>
        </w:rPr>
      </w:pPr>
      <w:r w:rsidRPr="002C7ACF">
        <w:rPr>
          <w:rFonts w:ascii="Arial" w:hAnsi="Arial" w:cs="Arial"/>
          <w:sz w:val="20"/>
          <w:szCs w:val="20"/>
        </w:rPr>
        <w:t>If SSC_TYPE_ABBRV = REC-S</w:t>
      </w:r>
    </w:p>
    <w:p w14:paraId="204A0F54" w14:textId="67FF336C" w:rsidR="006E2E21" w:rsidRPr="002C7ACF" w:rsidRDefault="006E2E21" w:rsidP="002C7ACF">
      <w:pPr>
        <w:pStyle w:val="ListParagraph"/>
        <w:numPr>
          <w:ilvl w:val="1"/>
          <w:numId w:val="9"/>
        </w:numPr>
        <w:rPr>
          <w:rFonts w:ascii="Arial" w:hAnsi="Arial" w:cs="Arial"/>
          <w:sz w:val="20"/>
          <w:szCs w:val="20"/>
        </w:rPr>
      </w:pPr>
      <w:r w:rsidRPr="002C7ACF">
        <w:rPr>
          <w:rFonts w:ascii="Arial" w:hAnsi="Arial" w:cs="Arial"/>
          <w:sz w:val="20"/>
          <w:szCs w:val="20"/>
        </w:rPr>
        <w:t>Title = “</w:t>
      </w:r>
      <w:r w:rsidR="00793975">
        <w:rPr>
          <w:rFonts w:ascii="Arial" w:hAnsi="Arial" w:cs="Arial"/>
          <w:sz w:val="20"/>
          <w:szCs w:val="20"/>
        </w:rPr>
        <w:t>Your vehicle has a Safety Recall</w:t>
      </w:r>
      <w:r w:rsidR="00946F0F">
        <w:rPr>
          <w:rFonts w:ascii="Arial" w:hAnsi="Arial" w:cs="Arial"/>
          <w:sz w:val="20"/>
          <w:szCs w:val="20"/>
        </w:rPr>
        <w:t>: [SHORT_DESC]</w:t>
      </w:r>
      <w:r w:rsidR="00441691">
        <w:rPr>
          <w:rFonts w:ascii="Arial" w:hAnsi="Arial" w:cs="Arial"/>
          <w:sz w:val="20"/>
          <w:szCs w:val="20"/>
        </w:rPr>
        <w:t xml:space="preserve">” </w:t>
      </w:r>
    </w:p>
    <w:p w14:paraId="543AC412" w14:textId="77777777" w:rsidR="006E2E21" w:rsidRPr="002C7ACF" w:rsidRDefault="006E2E21" w:rsidP="002C7ACF">
      <w:pPr>
        <w:pStyle w:val="ListParagraph"/>
        <w:numPr>
          <w:ilvl w:val="0"/>
          <w:numId w:val="9"/>
        </w:numPr>
        <w:rPr>
          <w:rFonts w:ascii="Arial" w:hAnsi="Arial" w:cs="Arial"/>
          <w:sz w:val="20"/>
          <w:szCs w:val="20"/>
        </w:rPr>
      </w:pPr>
      <w:r w:rsidRPr="002C7ACF">
        <w:rPr>
          <w:rFonts w:ascii="Arial" w:hAnsi="Arial" w:cs="Arial"/>
          <w:sz w:val="20"/>
          <w:szCs w:val="20"/>
        </w:rPr>
        <w:t>If SSC_TYPE_ABBRV = REC-E</w:t>
      </w:r>
    </w:p>
    <w:p w14:paraId="6D80D1B9" w14:textId="441F11A4" w:rsidR="006E2E21" w:rsidRPr="002C7ACF" w:rsidRDefault="00142C67" w:rsidP="002C7ACF">
      <w:pPr>
        <w:pStyle w:val="ListParagraph"/>
        <w:numPr>
          <w:ilvl w:val="1"/>
          <w:numId w:val="9"/>
        </w:numPr>
        <w:rPr>
          <w:rFonts w:ascii="Arial" w:hAnsi="Arial" w:cs="Arial"/>
          <w:sz w:val="20"/>
          <w:szCs w:val="20"/>
        </w:rPr>
      </w:pPr>
      <w:ins w:id="245" w:author="Luv Parakh (TMS)" w:date="2018-10-04T16:56:00Z">
        <w:r>
          <w:rPr>
            <w:rFonts w:ascii="Arial" w:hAnsi="Arial" w:cs="Arial"/>
            <w:sz w:val="20"/>
            <w:szCs w:val="20"/>
          </w:rPr>
          <w:t xml:space="preserve">Title </w:t>
        </w:r>
        <w:proofErr w:type="gramStart"/>
        <w:r>
          <w:rPr>
            <w:rFonts w:ascii="Arial" w:hAnsi="Arial" w:cs="Arial"/>
            <w:sz w:val="20"/>
            <w:szCs w:val="20"/>
          </w:rPr>
          <w:t xml:space="preserve">= </w:t>
        </w:r>
      </w:ins>
      <w:r w:rsidR="00441691">
        <w:rPr>
          <w:rFonts w:ascii="Arial" w:hAnsi="Arial" w:cs="Arial"/>
          <w:sz w:val="20"/>
          <w:szCs w:val="20"/>
        </w:rPr>
        <w:t>”</w:t>
      </w:r>
      <w:proofErr w:type="gramEnd"/>
      <w:r w:rsidR="00441691" w:rsidRPr="00441691">
        <w:rPr>
          <w:rFonts w:ascii="Arial" w:hAnsi="Arial" w:cs="Arial"/>
          <w:sz w:val="20"/>
          <w:szCs w:val="20"/>
        </w:rPr>
        <w:t xml:space="preserve"> </w:t>
      </w:r>
      <w:r w:rsidR="00441691">
        <w:rPr>
          <w:rFonts w:ascii="Arial" w:hAnsi="Arial" w:cs="Arial"/>
          <w:sz w:val="20"/>
          <w:szCs w:val="20"/>
        </w:rPr>
        <w:t>Your vehicle has a Emissions Recall</w:t>
      </w:r>
      <w:r w:rsidR="00946F0F">
        <w:rPr>
          <w:rFonts w:ascii="Arial" w:hAnsi="Arial" w:cs="Arial"/>
          <w:sz w:val="20"/>
          <w:szCs w:val="20"/>
        </w:rPr>
        <w:t>: [SHORT_DESC]</w:t>
      </w:r>
      <w:r w:rsidR="00441691">
        <w:rPr>
          <w:rFonts w:ascii="Arial" w:hAnsi="Arial" w:cs="Arial"/>
          <w:sz w:val="20"/>
          <w:szCs w:val="20"/>
        </w:rPr>
        <w:t>”</w:t>
      </w:r>
    </w:p>
    <w:p w14:paraId="01FA8D03" w14:textId="77777777" w:rsidR="006E2E21" w:rsidRPr="002C7ACF" w:rsidRDefault="006E2E21" w:rsidP="002C7ACF">
      <w:pPr>
        <w:pStyle w:val="ListParagraph"/>
        <w:numPr>
          <w:ilvl w:val="0"/>
          <w:numId w:val="9"/>
        </w:numPr>
        <w:rPr>
          <w:rFonts w:ascii="Arial" w:hAnsi="Arial" w:cs="Arial"/>
          <w:sz w:val="20"/>
          <w:szCs w:val="20"/>
        </w:rPr>
      </w:pPr>
      <w:r w:rsidRPr="002C7ACF">
        <w:rPr>
          <w:rFonts w:ascii="Arial" w:hAnsi="Arial" w:cs="Arial"/>
          <w:sz w:val="20"/>
          <w:szCs w:val="20"/>
        </w:rPr>
        <w:lastRenderedPageBreak/>
        <w:t>If SSC_TYPE_ABBRV = SSC</w:t>
      </w:r>
    </w:p>
    <w:p w14:paraId="603C9879" w14:textId="6CC173D2" w:rsidR="00142C67" w:rsidRDefault="00142C67" w:rsidP="00BF025E">
      <w:pPr>
        <w:pStyle w:val="ListParagraph"/>
        <w:numPr>
          <w:ilvl w:val="1"/>
          <w:numId w:val="9"/>
        </w:numPr>
        <w:rPr>
          <w:ins w:id="246" w:author="Luv Parakh (TMS)" w:date="2018-10-04T16:55:00Z"/>
          <w:rFonts w:ascii="Arial" w:hAnsi="Arial" w:cs="Arial"/>
          <w:sz w:val="20"/>
          <w:szCs w:val="20"/>
        </w:rPr>
      </w:pPr>
      <w:ins w:id="247" w:author="Luv Parakh (TMS)" w:date="2018-10-04T16:56:00Z">
        <w:r>
          <w:rPr>
            <w:rFonts w:ascii="Arial" w:hAnsi="Arial" w:cs="Arial"/>
            <w:sz w:val="20"/>
            <w:szCs w:val="20"/>
          </w:rPr>
          <w:t xml:space="preserve">Title: </w:t>
        </w:r>
      </w:ins>
      <w:r w:rsidR="00441691">
        <w:rPr>
          <w:rFonts w:ascii="Arial" w:hAnsi="Arial" w:cs="Arial"/>
          <w:sz w:val="20"/>
          <w:szCs w:val="20"/>
        </w:rPr>
        <w:t>“Your vehicle has a Service Campaign</w:t>
      </w:r>
      <w:r w:rsidR="00946F0F">
        <w:rPr>
          <w:rFonts w:ascii="Arial" w:hAnsi="Arial" w:cs="Arial"/>
          <w:sz w:val="20"/>
          <w:szCs w:val="20"/>
        </w:rPr>
        <w:t>: [SHORT_DESC]</w:t>
      </w:r>
      <w:r w:rsidR="00441691">
        <w:rPr>
          <w:rFonts w:ascii="Arial" w:hAnsi="Arial" w:cs="Arial"/>
          <w:sz w:val="20"/>
          <w:szCs w:val="20"/>
        </w:rPr>
        <w:t>”</w:t>
      </w:r>
    </w:p>
    <w:p w14:paraId="1E958163" w14:textId="13FCB1C5" w:rsidR="006E2E21" w:rsidRPr="002C7ACF" w:rsidRDefault="006E2E21" w:rsidP="002C7ACF">
      <w:pPr>
        <w:pStyle w:val="ListParagraph"/>
        <w:numPr>
          <w:ilvl w:val="0"/>
          <w:numId w:val="9"/>
        </w:numPr>
        <w:rPr>
          <w:rFonts w:ascii="Arial" w:hAnsi="Arial" w:cs="Arial"/>
          <w:sz w:val="20"/>
          <w:szCs w:val="20"/>
        </w:rPr>
      </w:pPr>
      <w:r w:rsidRPr="002C7ACF">
        <w:rPr>
          <w:rFonts w:ascii="Arial" w:hAnsi="Arial" w:cs="Arial"/>
          <w:sz w:val="20"/>
          <w:szCs w:val="20"/>
        </w:rPr>
        <w:t>If SSC_TYPE_ABBRV = LSC</w:t>
      </w:r>
    </w:p>
    <w:p w14:paraId="2CFF53A8" w14:textId="4D4EAD0A" w:rsidR="006E2E21" w:rsidRPr="000F534F" w:rsidRDefault="00142C67" w:rsidP="000F534F">
      <w:pPr>
        <w:pStyle w:val="ListParagraph"/>
        <w:numPr>
          <w:ilvl w:val="1"/>
          <w:numId w:val="9"/>
        </w:numPr>
        <w:rPr>
          <w:rFonts w:ascii="Arial" w:hAnsi="Arial" w:cs="Arial"/>
          <w:sz w:val="20"/>
          <w:szCs w:val="20"/>
        </w:rPr>
      </w:pPr>
      <w:ins w:id="248" w:author="Luv Parakh (TMS)" w:date="2018-10-04T16:56:00Z">
        <w:r>
          <w:rPr>
            <w:rFonts w:ascii="Arial" w:hAnsi="Arial" w:cs="Arial"/>
            <w:sz w:val="20"/>
            <w:szCs w:val="20"/>
          </w:rPr>
          <w:t>Title: “</w:t>
        </w:r>
      </w:ins>
      <w:r w:rsidR="00441691">
        <w:rPr>
          <w:rFonts w:ascii="Arial" w:hAnsi="Arial" w:cs="Arial"/>
          <w:sz w:val="20"/>
          <w:szCs w:val="20"/>
        </w:rPr>
        <w:t xml:space="preserve">Your vehicle has a </w:t>
      </w:r>
      <w:r w:rsidR="004E0FBC">
        <w:rPr>
          <w:rFonts w:ascii="Arial" w:hAnsi="Arial" w:cs="Arial"/>
          <w:sz w:val="20"/>
          <w:szCs w:val="20"/>
        </w:rPr>
        <w:t>Limited Service Campaign</w:t>
      </w:r>
      <w:r w:rsidR="00946F0F">
        <w:rPr>
          <w:rFonts w:ascii="Arial" w:hAnsi="Arial" w:cs="Arial"/>
          <w:sz w:val="20"/>
          <w:szCs w:val="20"/>
        </w:rPr>
        <w:t>: [SHORT_DESC]</w:t>
      </w:r>
      <w:r w:rsidR="00441691">
        <w:rPr>
          <w:rFonts w:ascii="Arial" w:hAnsi="Arial" w:cs="Arial"/>
          <w:sz w:val="20"/>
          <w:szCs w:val="20"/>
        </w:rPr>
        <w:t>”</w:t>
      </w:r>
      <w:r w:rsidR="004E0FBC" w:rsidRPr="000F534F" w:rsidDel="004E0FBC">
        <w:rPr>
          <w:rFonts w:ascii="Arial" w:hAnsi="Arial" w:cs="Arial"/>
          <w:sz w:val="20"/>
          <w:szCs w:val="20"/>
        </w:rPr>
        <w:t xml:space="preserve"> </w:t>
      </w:r>
      <w:r w:rsidR="006E2E21" w:rsidRPr="000F534F">
        <w:rPr>
          <w:rFonts w:ascii="Arial" w:hAnsi="Arial" w:cs="Arial"/>
          <w:sz w:val="20"/>
          <w:szCs w:val="20"/>
        </w:rPr>
        <w:t xml:space="preserve"> </w:t>
      </w:r>
    </w:p>
    <w:p w14:paraId="5451BB61" w14:textId="59050066" w:rsidR="00E20759" w:rsidRPr="00E20759" w:rsidRDefault="000F534F" w:rsidP="006E2E21">
      <w:pPr>
        <w:rPr>
          <w:rFonts w:ascii="Arial" w:hAnsi="Arial" w:cs="Arial"/>
          <w:b/>
          <w:sz w:val="20"/>
          <w:szCs w:val="20"/>
          <w:u w:val="single"/>
        </w:rPr>
      </w:pPr>
      <w:commentRangeStart w:id="249"/>
      <w:r>
        <w:rPr>
          <w:rFonts w:ascii="Arial" w:hAnsi="Arial" w:cs="Arial"/>
          <w:b/>
          <w:sz w:val="20"/>
          <w:szCs w:val="20"/>
          <w:u w:val="single"/>
        </w:rPr>
        <w:t>Notification</w:t>
      </w:r>
      <w:r w:rsidR="00E20759" w:rsidRPr="00E20759">
        <w:rPr>
          <w:rFonts w:ascii="Arial" w:hAnsi="Arial" w:cs="Arial"/>
          <w:b/>
          <w:sz w:val="20"/>
          <w:szCs w:val="20"/>
          <w:u w:val="single"/>
        </w:rPr>
        <w:t xml:space="preserve"> Body</w:t>
      </w:r>
      <w:commentRangeEnd w:id="249"/>
      <w:r w:rsidR="00A96267">
        <w:rPr>
          <w:rStyle w:val="CommentReference"/>
        </w:rPr>
        <w:commentReference w:id="249"/>
      </w:r>
    </w:p>
    <w:p w14:paraId="18D685A9" w14:textId="28F165EF" w:rsidR="00946F0F" w:rsidRDefault="00946F0F" w:rsidP="006E2E21">
      <w:pPr>
        <w:rPr>
          <w:rFonts w:ascii="Arial" w:hAnsi="Arial" w:cs="Arial"/>
          <w:sz w:val="20"/>
          <w:szCs w:val="20"/>
        </w:rPr>
      </w:pPr>
    </w:p>
    <w:p w14:paraId="6F960762" w14:textId="478C0C29" w:rsidR="00ED7699" w:rsidRDefault="00946F0F" w:rsidP="006E2E21">
      <w:pPr>
        <w:rPr>
          <w:rFonts w:ascii="Arial" w:hAnsi="Arial" w:cs="Arial"/>
          <w:sz w:val="20"/>
          <w:szCs w:val="20"/>
        </w:rPr>
      </w:pPr>
      <w:r>
        <w:rPr>
          <w:rFonts w:ascii="Arial" w:hAnsi="Arial" w:cs="Arial"/>
          <w:sz w:val="20"/>
          <w:szCs w:val="20"/>
        </w:rPr>
        <w:t xml:space="preserve">The notification body will </w:t>
      </w:r>
      <w:r w:rsidR="00ED7699">
        <w:rPr>
          <w:rFonts w:ascii="Arial" w:hAnsi="Arial" w:cs="Arial"/>
          <w:sz w:val="20"/>
          <w:szCs w:val="20"/>
        </w:rPr>
        <w:t>be constructed of a generic section</w:t>
      </w:r>
      <w:r>
        <w:rPr>
          <w:rFonts w:ascii="Arial" w:hAnsi="Arial" w:cs="Arial"/>
          <w:sz w:val="20"/>
          <w:szCs w:val="20"/>
        </w:rPr>
        <w:t xml:space="preserve"> </w:t>
      </w:r>
      <w:r w:rsidR="00ED7699">
        <w:rPr>
          <w:rFonts w:ascii="Arial" w:hAnsi="Arial" w:cs="Arial"/>
          <w:sz w:val="20"/>
          <w:szCs w:val="20"/>
        </w:rPr>
        <w:t xml:space="preserve">(described below), </w:t>
      </w:r>
      <w:r>
        <w:rPr>
          <w:rFonts w:ascii="Arial" w:hAnsi="Arial" w:cs="Arial"/>
          <w:sz w:val="20"/>
          <w:szCs w:val="20"/>
        </w:rPr>
        <w:t>a “detailed description” section</w:t>
      </w:r>
      <w:r w:rsidR="00ED7699">
        <w:rPr>
          <w:rFonts w:ascii="Arial" w:hAnsi="Arial" w:cs="Arial"/>
          <w:sz w:val="20"/>
          <w:szCs w:val="20"/>
        </w:rPr>
        <w:t xml:space="preserve"> and a contact info section</w:t>
      </w:r>
      <w:r w:rsidR="009941F7">
        <w:rPr>
          <w:rFonts w:ascii="Arial" w:hAnsi="Arial" w:cs="Arial"/>
          <w:sz w:val="20"/>
          <w:szCs w:val="20"/>
        </w:rPr>
        <w:t xml:space="preserve"> (described below)</w:t>
      </w:r>
      <w:r w:rsidR="00ED7699">
        <w:rPr>
          <w:rFonts w:ascii="Arial" w:hAnsi="Arial" w:cs="Arial"/>
          <w:sz w:val="20"/>
          <w:szCs w:val="20"/>
        </w:rPr>
        <w:t>, described</w:t>
      </w:r>
      <w:r>
        <w:rPr>
          <w:rFonts w:ascii="Arial" w:hAnsi="Arial" w:cs="Arial"/>
          <w:sz w:val="20"/>
          <w:szCs w:val="20"/>
        </w:rPr>
        <w:t xml:space="preserve"> </w:t>
      </w:r>
      <w:r w:rsidR="00ED7699">
        <w:rPr>
          <w:rFonts w:ascii="Arial" w:hAnsi="Arial" w:cs="Arial"/>
          <w:sz w:val="20"/>
          <w:szCs w:val="20"/>
        </w:rPr>
        <w:t>as follows:</w:t>
      </w:r>
    </w:p>
    <w:p w14:paraId="3A2B448B" w14:textId="386615F1" w:rsidR="00946F0F" w:rsidRDefault="00946F0F" w:rsidP="006E2E21">
      <w:pPr>
        <w:rPr>
          <w:rFonts w:ascii="Arial" w:hAnsi="Arial" w:cs="Arial"/>
          <w:sz w:val="20"/>
          <w:szCs w:val="20"/>
        </w:rPr>
      </w:pPr>
    </w:p>
    <w:p w14:paraId="3F6480CA" w14:textId="5649BBD4" w:rsidR="00ED7699" w:rsidRPr="00B818F6" w:rsidRDefault="00ED7699" w:rsidP="00B818F6">
      <w:pPr>
        <w:pStyle w:val="ListParagraph"/>
        <w:numPr>
          <w:ilvl w:val="0"/>
          <w:numId w:val="14"/>
        </w:numPr>
        <w:rPr>
          <w:rFonts w:ascii="Arial" w:hAnsi="Arial" w:cs="Arial"/>
          <w:sz w:val="20"/>
          <w:szCs w:val="20"/>
        </w:rPr>
      </w:pPr>
      <w:r w:rsidRPr="00B818F6">
        <w:rPr>
          <w:rFonts w:ascii="Arial" w:hAnsi="Arial" w:cs="Arial"/>
          <w:sz w:val="20"/>
          <w:szCs w:val="20"/>
        </w:rPr>
        <w:t>If SSC_TYPE_ABBRV = REC-S</w:t>
      </w:r>
    </w:p>
    <w:p w14:paraId="65B7A5AE" w14:textId="1A5AE1A2" w:rsidR="00ED7699" w:rsidRDefault="00ED7699" w:rsidP="00B818F6">
      <w:pPr>
        <w:ind w:left="1440"/>
        <w:rPr>
          <w:rFonts w:ascii="Arial" w:hAnsi="Arial" w:cs="Arial"/>
          <w:sz w:val="20"/>
          <w:szCs w:val="20"/>
        </w:rPr>
      </w:pPr>
      <w:r>
        <w:rPr>
          <w:rFonts w:ascii="Arial" w:hAnsi="Arial" w:cs="Arial"/>
          <w:sz w:val="20"/>
          <w:szCs w:val="20"/>
        </w:rPr>
        <w:t>Body = Generic notification + Section header “DETAILED DESCRIPTION” + ACTIVITY_DESCRIPTION + SAFETY_RISK_DESCRIPTION</w:t>
      </w:r>
      <w:r w:rsidR="009941F7">
        <w:rPr>
          <w:rFonts w:ascii="Arial" w:hAnsi="Arial" w:cs="Arial"/>
          <w:sz w:val="20"/>
          <w:szCs w:val="20"/>
        </w:rPr>
        <w:t xml:space="preserve"> + Contact info</w:t>
      </w:r>
    </w:p>
    <w:p w14:paraId="353DF09F" w14:textId="77777777" w:rsidR="00D45FF3" w:rsidRDefault="00D45FF3" w:rsidP="00D45FF3">
      <w:pPr>
        <w:pStyle w:val="ListParagraph"/>
        <w:rPr>
          <w:ins w:id="250" w:author="Luv Parakh (TMS)" w:date="2018-10-05T18:56:00Z"/>
          <w:rFonts w:ascii="Arial" w:hAnsi="Arial" w:cs="Arial"/>
          <w:sz w:val="20"/>
          <w:szCs w:val="20"/>
        </w:rPr>
      </w:pPr>
    </w:p>
    <w:p w14:paraId="42F617CD" w14:textId="42DD0CB9" w:rsidR="00ED7699" w:rsidRDefault="00ED7699" w:rsidP="00B818F6">
      <w:pPr>
        <w:pStyle w:val="ListParagraph"/>
        <w:numPr>
          <w:ilvl w:val="0"/>
          <w:numId w:val="14"/>
        </w:numPr>
        <w:rPr>
          <w:rFonts w:ascii="Arial" w:hAnsi="Arial" w:cs="Arial"/>
          <w:sz w:val="20"/>
          <w:szCs w:val="20"/>
        </w:rPr>
      </w:pPr>
      <w:r>
        <w:rPr>
          <w:rFonts w:ascii="Arial" w:hAnsi="Arial" w:cs="Arial"/>
          <w:sz w:val="20"/>
          <w:szCs w:val="20"/>
        </w:rPr>
        <w:t>If SSC_TYPE_ABBRV = REC-E or SSC or LSC</w:t>
      </w:r>
    </w:p>
    <w:p w14:paraId="6141554F" w14:textId="2FAF6A7F" w:rsidR="00ED7699" w:rsidRDefault="00ED7699" w:rsidP="00ED7699">
      <w:pPr>
        <w:ind w:left="1440"/>
        <w:rPr>
          <w:rFonts w:ascii="Arial" w:hAnsi="Arial" w:cs="Arial"/>
          <w:sz w:val="20"/>
          <w:szCs w:val="20"/>
        </w:rPr>
      </w:pPr>
      <w:r>
        <w:rPr>
          <w:rFonts w:ascii="Arial" w:hAnsi="Arial" w:cs="Arial"/>
          <w:sz w:val="20"/>
          <w:szCs w:val="20"/>
        </w:rPr>
        <w:t>Body = Generic notification + Section header “DETAILED DESCRIPTION” + ACTIVITY_DESCRIPTION</w:t>
      </w:r>
      <w:r w:rsidR="009941F7">
        <w:rPr>
          <w:rFonts w:ascii="Arial" w:hAnsi="Arial" w:cs="Arial"/>
          <w:sz w:val="20"/>
          <w:szCs w:val="20"/>
        </w:rPr>
        <w:t xml:space="preserve"> + Contact info</w:t>
      </w:r>
    </w:p>
    <w:p w14:paraId="733C0965" w14:textId="77777777" w:rsidR="00ED7699" w:rsidRDefault="00ED7699" w:rsidP="00ED7699">
      <w:pPr>
        <w:rPr>
          <w:rFonts w:ascii="Arial" w:hAnsi="Arial" w:cs="Arial"/>
          <w:sz w:val="20"/>
          <w:szCs w:val="20"/>
        </w:rPr>
      </w:pPr>
    </w:p>
    <w:p w14:paraId="38540965" w14:textId="77777777" w:rsidR="004E0FBC" w:rsidRDefault="004E0FBC" w:rsidP="00683E0D">
      <w:pPr>
        <w:rPr>
          <w:rFonts w:ascii="Arial" w:hAnsi="Arial" w:cs="Arial"/>
          <w:sz w:val="20"/>
          <w:szCs w:val="20"/>
        </w:rPr>
      </w:pPr>
    </w:p>
    <w:p w14:paraId="1AEEB345" w14:textId="624DB53B" w:rsidR="00A407F9" w:rsidRPr="00ED7699" w:rsidRDefault="00A407F9" w:rsidP="00683E0D">
      <w:pPr>
        <w:rPr>
          <w:rFonts w:ascii="Arial" w:hAnsi="Arial" w:cs="Arial"/>
          <w:b/>
          <w:sz w:val="20"/>
          <w:szCs w:val="20"/>
        </w:rPr>
      </w:pPr>
      <w:r w:rsidRPr="00ED7699">
        <w:rPr>
          <w:rFonts w:ascii="Arial" w:hAnsi="Arial" w:cs="Arial"/>
          <w:b/>
          <w:sz w:val="20"/>
          <w:szCs w:val="20"/>
        </w:rPr>
        <w:t xml:space="preserve">Generic </w:t>
      </w:r>
      <w:r w:rsidR="00ED7699">
        <w:rPr>
          <w:rFonts w:ascii="Arial" w:hAnsi="Arial" w:cs="Arial"/>
          <w:b/>
          <w:sz w:val="20"/>
          <w:szCs w:val="20"/>
        </w:rPr>
        <w:t>section:</w:t>
      </w:r>
    </w:p>
    <w:p w14:paraId="0C76B888" w14:textId="0BA16DAF" w:rsidR="00A407F9" w:rsidRPr="00A407F9" w:rsidRDefault="00DF7013" w:rsidP="00A407F9">
      <w:pPr>
        <w:pStyle w:val="NormalWeb"/>
        <w:spacing w:before="0" w:beforeAutospacing="0" w:after="0" w:afterAutospacing="0"/>
        <w:ind w:left="540"/>
        <w:rPr>
          <w:rFonts w:ascii="Calibri" w:hAnsi="Calibri" w:cs="Calibri"/>
          <w:sz w:val="22"/>
          <w:szCs w:val="22"/>
        </w:rPr>
      </w:pPr>
      <w:r>
        <w:rPr>
          <w:rStyle w:val="CommentReference"/>
        </w:rPr>
        <w:commentReference w:id="251"/>
      </w:r>
      <w:r w:rsidR="00A407F9" w:rsidRPr="00A407F9">
        <w:rPr>
          <w:rFonts w:cs="Calibri"/>
          <w:sz w:val="22"/>
          <w:szCs w:val="22"/>
        </w:rPr>
        <w:t xml:space="preserve"> </w:t>
      </w:r>
      <w:r w:rsidR="00A407F9" w:rsidRPr="00A407F9">
        <w:rPr>
          <w:rFonts w:ascii="Calibri" w:hAnsi="Calibri" w:cs="Calibri"/>
          <w:sz w:val="22"/>
          <w:szCs w:val="22"/>
        </w:rPr>
        <w:t>If SSC_TYPE_ABBRV = REC-S</w:t>
      </w:r>
    </w:p>
    <w:p w14:paraId="4191E730" w14:textId="72E13544" w:rsidR="00A407F9" w:rsidRPr="004E0FBC" w:rsidRDefault="000F534F" w:rsidP="004E0FBC">
      <w:pPr>
        <w:numPr>
          <w:ilvl w:val="0"/>
          <w:numId w:val="10"/>
        </w:numPr>
        <w:ind w:left="1080"/>
        <w:textAlignment w:val="center"/>
        <w:rPr>
          <w:rFonts w:eastAsia="Times New Roman" w:cs="Calibri"/>
          <w:sz w:val="22"/>
          <w:szCs w:val="22"/>
          <w:lang w:eastAsia="ja-JP" w:bidi="ar-SA"/>
        </w:rPr>
      </w:pPr>
      <w:r w:rsidRPr="004E0FBC">
        <w:rPr>
          <w:rFonts w:eastAsia="Times New Roman" w:cs="Calibri"/>
          <w:sz w:val="22"/>
          <w:szCs w:val="22"/>
          <w:lang w:eastAsia="ja-JP" w:bidi="ar-SA"/>
        </w:rPr>
        <w:t>Notification</w:t>
      </w:r>
      <w:r w:rsidR="00A407F9" w:rsidRPr="004E0FBC">
        <w:rPr>
          <w:rFonts w:eastAsia="Times New Roman" w:cs="Calibri"/>
          <w:sz w:val="22"/>
          <w:szCs w:val="22"/>
          <w:lang w:eastAsia="ja-JP" w:bidi="ar-SA"/>
        </w:rPr>
        <w:t xml:space="preserve"> Body = “Please call your dealer as soon as possible to </w:t>
      </w:r>
      <w:r w:rsidR="004E0FBC">
        <w:rPr>
          <w:rFonts w:eastAsia="Times New Roman" w:cs="Calibri"/>
          <w:sz w:val="22"/>
          <w:szCs w:val="22"/>
          <w:lang w:eastAsia="ja-JP" w:bidi="ar-SA"/>
        </w:rPr>
        <w:t xml:space="preserve">schedule </w:t>
      </w:r>
      <w:r w:rsidR="00A407F9" w:rsidRPr="004E0FBC">
        <w:rPr>
          <w:rFonts w:eastAsia="Times New Roman" w:cs="Calibri"/>
          <w:sz w:val="22"/>
          <w:szCs w:val="22"/>
          <w:lang w:eastAsia="ja-JP" w:bidi="ar-SA"/>
        </w:rPr>
        <w:t xml:space="preserve">your </w:t>
      </w:r>
      <w:r w:rsidR="009941F7">
        <w:rPr>
          <w:rFonts w:eastAsia="Times New Roman" w:cs="Calibri"/>
          <w:sz w:val="22"/>
          <w:szCs w:val="22"/>
          <w:lang w:eastAsia="ja-JP" w:bidi="ar-SA"/>
        </w:rPr>
        <w:t>FREE</w:t>
      </w:r>
      <w:r w:rsidR="009941F7" w:rsidRPr="004E0FBC">
        <w:rPr>
          <w:rFonts w:eastAsia="Times New Roman" w:cs="Calibri"/>
          <w:sz w:val="22"/>
          <w:szCs w:val="22"/>
          <w:lang w:eastAsia="ja-JP" w:bidi="ar-SA"/>
        </w:rPr>
        <w:t xml:space="preserve"> </w:t>
      </w:r>
      <w:r w:rsidR="00A407F9" w:rsidRPr="004E0FBC">
        <w:rPr>
          <w:rFonts w:eastAsia="Times New Roman" w:cs="Calibri"/>
          <w:sz w:val="22"/>
          <w:szCs w:val="22"/>
          <w:lang w:eastAsia="ja-JP" w:bidi="ar-SA"/>
        </w:rPr>
        <w:t xml:space="preserve">repair.  For more information, </w:t>
      </w:r>
      <w:commentRangeStart w:id="252"/>
      <w:r w:rsidR="004E0FBC">
        <w:rPr>
          <w:rFonts w:eastAsia="Times New Roman" w:cs="Calibri"/>
          <w:sz w:val="22"/>
          <w:szCs w:val="22"/>
          <w:lang w:eastAsia="ja-JP" w:bidi="ar-SA"/>
        </w:rPr>
        <w:t xml:space="preserve">please see detailed description below </w:t>
      </w:r>
      <w:commentRangeEnd w:id="252"/>
      <w:r w:rsidR="004E0FBC">
        <w:rPr>
          <w:rStyle w:val="CommentReference"/>
        </w:rPr>
        <w:commentReference w:id="252"/>
      </w:r>
      <w:r w:rsidR="004E0FBC">
        <w:rPr>
          <w:rFonts w:eastAsia="Times New Roman" w:cs="Calibri"/>
          <w:sz w:val="22"/>
          <w:szCs w:val="22"/>
          <w:lang w:eastAsia="ja-JP" w:bidi="ar-SA"/>
        </w:rPr>
        <w:t xml:space="preserve">or </w:t>
      </w:r>
      <w:r w:rsidR="00A407F9" w:rsidRPr="004E0FBC">
        <w:rPr>
          <w:rFonts w:eastAsia="Times New Roman" w:cs="Calibri"/>
          <w:sz w:val="22"/>
          <w:szCs w:val="22"/>
          <w:lang w:eastAsia="ja-JP" w:bidi="ar-SA"/>
        </w:rPr>
        <w:t>visit Toyota.com/recall and enter your VIN or license plate number.”</w:t>
      </w:r>
    </w:p>
    <w:p w14:paraId="155EF59B" w14:textId="77777777" w:rsidR="00A407F9" w:rsidRPr="00A407F9" w:rsidRDefault="00A407F9" w:rsidP="00A407F9">
      <w:pPr>
        <w:ind w:left="540"/>
        <w:rPr>
          <w:rFonts w:eastAsia="Times New Roman" w:cs="Calibri"/>
          <w:sz w:val="22"/>
          <w:szCs w:val="22"/>
          <w:lang w:eastAsia="ja-JP" w:bidi="ar-SA"/>
        </w:rPr>
      </w:pPr>
      <w:r w:rsidRPr="00A407F9">
        <w:rPr>
          <w:rFonts w:eastAsia="Times New Roman" w:cs="Calibri"/>
          <w:sz w:val="22"/>
          <w:szCs w:val="22"/>
          <w:lang w:eastAsia="ja-JP" w:bidi="ar-SA"/>
        </w:rPr>
        <w:t>If SSC_TYPE_ABBRV = REC-E</w:t>
      </w:r>
    </w:p>
    <w:p w14:paraId="7700F4A0" w14:textId="0174C501" w:rsidR="00A407F9" w:rsidRPr="00A407F9" w:rsidRDefault="00D45FF3" w:rsidP="00A407F9">
      <w:pPr>
        <w:numPr>
          <w:ilvl w:val="0"/>
          <w:numId w:val="11"/>
        </w:numPr>
        <w:ind w:left="1080"/>
        <w:textAlignment w:val="center"/>
        <w:rPr>
          <w:rFonts w:eastAsia="Times New Roman" w:cs="Calibri"/>
          <w:sz w:val="22"/>
          <w:szCs w:val="22"/>
          <w:lang w:eastAsia="ja-JP" w:bidi="ar-SA"/>
        </w:rPr>
      </w:pPr>
      <w:ins w:id="253" w:author="Luv Parakh (TMS)" w:date="2018-10-05T18:56:00Z">
        <w:r w:rsidRPr="004E0FBC">
          <w:rPr>
            <w:rFonts w:eastAsia="Times New Roman" w:cs="Calibri"/>
            <w:sz w:val="22"/>
            <w:szCs w:val="22"/>
            <w:lang w:eastAsia="ja-JP" w:bidi="ar-SA"/>
          </w:rPr>
          <w:t xml:space="preserve">Notification Body = </w:t>
        </w:r>
      </w:ins>
      <w:r w:rsidR="00A407F9" w:rsidRPr="00A407F9">
        <w:rPr>
          <w:rFonts w:eastAsia="Times New Roman" w:cs="Calibri"/>
          <w:sz w:val="22"/>
          <w:szCs w:val="22"/>
          <w:lang w:eastAsia="ja-JP" w:bidi="ar-SA"/>
        </w:rPr>
        <w:t xml:space="preserve">“Please call your dealer as soon as possible to </w:t>
      </w:r>
      <w:r w:rsidR="004E0FBC">
        <w:rPr>
          <w:rFonts w:eastAsia="Times New Roman" w:cs="Calibri"/>
          <w:sz w:val="22"/>
          <w:szCs w:val="22"/>
          <w:lang w:eastAsia="ja-JP" w:bidi="ar-SA"/>
        </w:rPr>
        <w:t xml:space="preserve">schedule </w:t>
      </w:r>
      <w:r w:rsidR="00A407F9" w:rsidRPr="00A407F9">
        <w:rPr>
          <w:rFonts w:eastAsia="Times New Roman" w:cs="Calibri"/>
          <w:sz w:val="22"/>
          <w:szCs w:val="22"/>
          <w:lang w:eastAsia="ja-JP" w:bidi="ar-SA"/>
        </w:rPr>
        <w:t xml:space="preserve">your </w:t>
      </w:r>
      <w:r w:rsidR="009941F7">
        <w:rPr>
          <w:rFonts w:eastAsia="Times New Roman" w:cs="Calibri"/>
          <w:sz w:val="22"/>
          <w:szCs w:val="22"/>
          <w:lang w:eastAsia="ja-JP" w:bidi="ar-SA"/>
        </w:rPr>
        <w:t>FREE</w:t>
      </w:r>
      <w:r w:rsidR="009941F7" w:rsidRPr="00A407F9">
        <w:rPr>
          <w:rFonts w:eastAsia="Times New Roman" w:cs="Calibri"/>
          <w:sz w:val="22"/>
          <w:szCs w:val="22"/>
          <w:lang w:eastAsia="ja-JP" w:bidi="ar-SA"/>
        </w:rPr>
        <w:t xml:space="preserve"> </w:t>
      </w:r>
      <w:r w:rsidR="00A407F9" w:rsidRPr="00A407F9">
        <w:rPr>
          <w:rFonts w:eastAsia="Times New Roman" w:cs="Calibri"/>
          <w:sz w:val="22"/>
          <w:szCs w:val="22"/>
          <w:lang w:eastAsia="ja-JP" w:bidi="ar-SA"/>
        </w:rPr>
        <w:t>repair.</w:t>
      </w:r>
      <w:r w:rsidR="004E0FBC" w:rsidRPr="004E0FBC">
        <w:rPr>
          <w:rFonts w:eastAsia="Times New Roman" w:cs="Calibri"/>
          <w:sz w:val="22"/>
          <w:szCs w:val="22"/>
          <w:lang w:eastAsia="ja-JP" w:bidi="ar-SA"/>
        </w:rPr>
        <w:t xml:space="preserve"> For more information, </w:t>
      </w:r>
      <w:r w:rsidR="004E0FBC">
        <w:rPr>
          <w:rFonts w:eastAsia="Times New Roman" w:cs="Calibri"/>
          <w:sz w:val="22"/>
          <w:szCs w:val="22"/>
          <w:lang w:eastAsia="ja-JP" w:bidi="ar-SA"/>
        </w:rPr>
        <w:t>please see detailed description below</w:t>
      </w:r>
      <w:proofErr w:type="gramStart"/>
      <w:ins w:id="254" w:author="Dawn Craven (TMS)" w:date="2018-09-27T10:12:00Z">
        <w:r w:rsidR="00C91F03">
          <w:rPr>
            <w:rFonts w:eastAsia="Times New Roman" w:cs="Calibri"/>
            <w:sz w:val="22"/>
            <w:szCs w:val="22"/>
            <w:lang w:eastAsia="ja-JP" w:bidi="ar-SA"/>
          </w:rPr>
          <w:t>.</w:t>
        </w:r>
      </w:ins>
      <w:r w:rsidR="004E0FBC">
        <w:rPr>
          <w:rFonts w:eastAsia="Times New Roman" w:cs="Calibri"/>
          <w:sz w:val="22"/>
          <w:szCs w:val="22"/>
          <w:lang w:eastAsia="ja-JP" w:bidi="ar-SA"/>
        </w:rPr>
        <w:t xml:space="preserve"> </w:t>
      </w:r>
      <w:r w:rsidR="00A407F9" w:rsidRPr="00A407F9">
        <w:rPr>
          <w:rFonts w:eastAsia="Times New Roman" w:cs="Calibri"/>
          <w:sz w:val="22"/>
          <w:szCs w:val="22"/>
          <w:lang w:eastAsia="ja-JP" w:bidi="ar-SA"/>
        </w:rPr>
        <w:t>”</w:t>
      </w:r>
      <w:proofErr w:type="gramEnd"/>
    </w:p>
    <w:p w14:paraId="7AB59C9A" w14:textId="77777777" w:rsidR="00A407F9" w:rsidRPr="00A407F9" w:rsidRDefault="00A407F9" w:rsidP="00A407F9">
      <w:pPr>
        <w:ind w:left="540"/>
        <w:rPr>
          <w:rFonts w:eastAsia="Times New Roman" w:cs="Calibri"/>
          <w:sz w:val="22"/>
          <w:szCs w:val="22"/>
          <w:lang w:eastAsia="ja-JP" w:bidi="ar-SA"/>
        </w:rPr>
      </w:pPr>
      <w:r w:rsidRPr="00A407F9">
        <w:rPr>
          <w:rFonts w:eastAsia="Times New Roman" w:cs="Calibri"/>
          <w:sz w:val="22"/>
          <w:szCs w:val="22"/>
          <w:lang w:eastAsia="ja-JP" w:bidi="ar-SA"/>
        </w:rPr>
        <w:t>If SSC_TYPE_ABBRV = SSC</w:t>
      </w:r>
    </w:p>
    <w:p w14:paraId="2445B12A" w14:textId="301C25A6" w:rsidR="00A407F9" w:rsidRPr="00A407F9" w:rsidRDefault="00D45FF3" w:rsidP="00A407F9">
      <w:pPr>
        <w:numPr>
          <w:ilvl w:val="0"/>
          <w:numId w:val="12"/>
        </w:numPr>
        <w:ind w:left="1080"/>
        <w:textAlignment w:val="center"/>
        <w:rPr>
          <w:rFonts w:eastAsia="Times New Roman" w:cs="Calibri"/>
          <w:sz w:val="22"/>
          <w:szCs w:val="22"/>
          <w:lang w:eastAsia="ja-JP" w:bidi="ar-SA"/>
        </w:rPr>
      </w:pPr>
      <w:ins w:id="255" w:author="Luv Parakh (TMS)" w:date="2018-10-05T18:56:00Z">
        <w:r w:rsidRPr="004E0FBC">
          <w:rPr>
            <w:rFonts w:eastAsia="Times New Roman" w:cs="Calibri"/>
            <w:sz w:val="22"/>
            <w:szCs w:val="22"/>
            <w:lang w:eastAsia="ja-JP" w:bidi="ar-SA"/>
          </w:rPr>
          <w:t xml:space="preserve">Notification Body = </w:t>
        </w:r>
      </w:ins>
      <w:r w:rsidR="00A407F9" w:rsidRPr="00A407F9">
        <w:rPr>
          <w:rFonts w:eastAsia="Times New Roman" w:cs="Calibri"/>
          <w:sz w:val="22"/>
          <w:szCs w:val="22"/>
          <w:lang w:eastAsia="ja-JP" w:bidi="ar-SA"/>
        </w:rPr>
        <w:t xml:space="preserve">“Please call your dealer </w:t>
      </w:r>
      <w:r w:rsidR="004E0FBC">
        <w:rPr>
          <w:rFonts w:eastAsia="Times New Roman" w:cs="Calibri"/>
          <w:sz w:val="22"/>
          <w:szCs w:val="22"/>
          <w:lang w:eastAsia="ja-JP" w:bidi="ar-SA"/>
        </w:rPr>
        <w:t xml:space="preserve">to schedule a </w:t>
      </w:r>
      <w:del w:id="256" w:author="Luv Parakh (TMS)" w:date="2018-10-05T18:56:00Z">
        <w:r w:rsidR="00A407F9" w:rsidRPr="00A407F9" w:rsidDel="00D45FF3">
          <w:rPr>
            <w:rFonts w:eastAsia="Times New Roman" w:cs="Calibri"/>
            <w:sz w:val="22"/>
            <w:szCs w:val="22"/>
            <w:lang w:eastAsia="ja-JP" w:bidi="ar-SA"/>
          </w:rPr>
          <w:delText xml:space="preserve">free </w:delText>
        </w:r>
      </w:del>
      <w:ins w:id="257" w:author="Luv Parakh (TMS)" w:date="2018-10-05T18:56:00Z">
        <w:r>
          <w:rPr>
            <w:rFonts w:eastAsia="Times New Roman" w:cs="Calibri"/>
            <w:sz w:val="22"/>
            <w:szCs w:val="22"/>
            <w:lang w:eastAsia="ja-JP" w:bidi="ar-SA"/>
          </w:rPr>
          <w:t>FREE</w:t>
        </w:r>
        <w:r w:rsidRPr="00A407F9">
          <w:rPr>
            <w:rFonts w:eastAsia="Times New Roman" w:cs="Calibri"/>
            <w:sz w:val="22"/>
            <w:szCs w:val="22"/>
            <w:lang w:eastAsia="ja-JP" w:bidi="ar-SA"/>
          </w:rPr>
          <w:t xml:space="preserve"> </w:t>
        </w:r>
      </w:ins>
      <w:r w:rsidR="00A407F9" w:rsidRPr="00A407F9">
        <w:rPr>
          <w:rFonts w:eastAsia="Times New Roman" w:cs="Calibri"/>
          <w:sz w:val="22"/>
          <w:szCs w:val="22"/>
          <w:lang w:eastAsia="ja-JP" w:bidi="ar-SA"/>
        </w:rPr>
        <w:t>repair at your convenience.</w:t>
      </w:r>
      <w:r w:rsidR="004E0FBC" w:rsidRPr="004E0FBC">
        <w:rPr>
          <w:rFonts w:eastAsia="Times New Roman" w:cs="Calibri"/>
          <w:sz w:val="22"/>
          <w:szCs w:val="22"/>
          <w:lang w:eastAsia="ja-JP" w:bidi="ar-SA"/>
        </w:rPr>
        <w:t xml:space="preserve"> For more information, </w:t>
      </w:r>
      <w:r w:rsidR="004E0FBC">
        <w:rPr>
          <w:rFonts w:eastAsia="Times New Roman" w:cs="Calibri"/>
          <w:sz w:val="22"/>
          <w:szCs w:val="22"/>
          <w:lang w:eastAsia="ja-JP" w:bidi="ar-SA"/>
        </w:rPr>
        <w:t>please see detailed description below</w:t>
      </w:r>
      <w:proofErr w:type="gramStart"/>
      <w:r w:rsidR="004E0FBC">
        <w:rPr>
          <w:rFonts w:eastAsia="Times New Roman" w:cs="Calibri"/>
          <w:sz w:val="22"/>
          <w:szCs w:val="22"/>
          <w:lang w:eastAsia="ja-JP" w:bidi="ar-SA"/>
        </w:rPr>
        <w:t xml:space="preserve">. </w:t>
      </w:r>
      <w:r w:rsidR="00A407F9" w:rsidRPr="00A407F9">
        <w:rPr>
          <w:rFonts w:eastAsia="Times New Roman" w:cs="Calibri"/>
          <w:sz w:val="22"/>
          <w:szCs w:val="22"/>
          <w:lang w:eastAsia="ja-JP" w:bidi="ar-SA"/>
        </w:rPr>
        <w:t>”</w:t>
      </w:r>
      <w:proofErr w:type="gramEnd"/>
    </w:p>
    <w:p w14:paraId="20AA5D6B" w14:textId="77777777" w:rsidR="00A407F9" w:rsidRPr="00A407F9" w:rsidRDefault="00A407F9" w:rsidP="00A407F9">
      <w:pPr>
        <w:ind w:left="540"/>
        <w:rPr>
          <w:rFonts w:eastAsia="Times New Roman" w:cs="Calibri"/>
          <w:sz w:val="22"/>
          <w:szCs w:val="22"/>
          <w:lang w:eastAsia="ja-JP" w:bidi="ar-SA"/>
        </w:rPr>
      </w:pPr>
      <w:r w:rsidRPr="00A407F9">
        <w:rPr>
          <w:rFonts w:eastAsia="Times New Roman" w:cs="Calibri"/>
          <w:sz w:val="22"/>
          <w:szCs w:val="22"/>
          <w:lang w:eastAsia="ja-JP" w:bidi="ar-SA"/>
        </w:rPr>
        <w:t>If SSC_TYPE_ABBRV = LSC</w:t>
      </w:r>
    </w:p>
    <w:p w14:paraId="50333F9C" w14:textId="2C7288AD" w:rsidR="009941F7" w:rsidRDefault="00D45FF3" w:rsidP="009941F7">
      <w:pPr>
        <w:numPr>
          <w:ilvl w:val="0"/>
          <w:numId w:val="13"/>
        </w:numPr>
        <w:ind w:left="1080"/>
        <w:textAlignment w:val="center"/>
        <w:rPr>
          <w:rFonts w:eastAsia="Times New Roman" w:cs="Calibri"/>
          <w:sz w:val="22"/>
          <w:szCs w:val="22"/>
          <w:lang w:eastAsia="ja-JP" w:bidi="ar-SA"/>
        </w:rPr>
      </w:pPr>
      <w:ins w:id="258" w:author="Luv Parakh (TMS)" w:date="2018-10-05T18:56:00Z">
        <w:r w:rsidRPr="004E0FBC">
          <w:rPr>
            <w:rFonts w:eastAsia="Times New Roman" w:cs="Calibri"/>
            <w:sz w:val="22"/>
            <w:szCs w:val="22"/>
            <w:lang w:eastAsia="ja-JP" w:bidi="ar-SA"/>
          </w:rPr>
          <w:t xml:space="preserve">Notification Body = </w:t>
        </w:r>
      </w:ins>
      <w:r w:rsidR="00A407F9" w:rsidRPr="00A407F9">
        <w:rPr>
          <w:rFonts w:eastAsia="Times New Roman" w:cs="Calibri"/>
          <w:sz w:val="22"/>
          <w:szCs w:val="22"/>
          <w:lang w:eastAsia="ja-JP" w:bidi="ar-SA"/>
        </w:rPr>
        <w:t xml:space="preserve">“This Limited Service Campaign is available until [DETAIL_EXPIRY_DATE].  Please call your dealer to </w:t>
      </w:r>
      <w:r w:rsidR="004E0FBC">
        <w:rPr>
          <w:rFonts w:eastAsia="Times New Roman" w:cs="Calibri"/>
          <w:sz w:val="22"/>
          <w:szCs w:val="22"/>
          <w:lang w:eastAsia="ja-JP" w:bidi="ar-SA"/>
        </w:rPr>
        <w:t xml:space="preserve">schedule a </w:t>
      </w:r>
      <w:r w:rsidR="009941F7">
        <w:rPr>
          <w:rFonts w:eastAsia="Times New Roman" w:cs="Calibri"/>
          <w:sz w:val="22"/>
          <w:szCs w:val="22"/>
          <w:lang w:eastAsia="ja-JP" w:bidi="ar-SA"/>
        </w:rPr>
        <w:t>FREE</w:t>
      </w:r>
      <w:r w:rsidR="009941F7" w:rsidRPr="00A407F9">
        <w:rPr>
          <w:rFonts w:eastAsia="Times New Roman" w:cs="Calibri"/>
          <w:sz w:val="22"/>
          <w:szCs w:val="22"/>
          <w:lang w:eastAsia="ja-JP" w:bidi="ar-SA"/>
        </w:rPr>
        <w:t xml:space="preserve"> </w:t>
      </w:r>
      <w:r w:rsidR="00A407F9" w:rsidRPr="00A407F9">
        <w:rPr>
          <w:rFonts w:eastAsia="Times New Roman" w:cs="Calibri"/>
          <w:sz w:val="22"/>
          <w:szCs w:val="22"/>
          <w:lang w:eastAsia="ja-JP" w:bidi="ar-SA"/>
        </w:rPr>
        <w:t xml:space="preserve">repair </w:t>
      </w:r>
      <w:r w:rsidR="004E0FBC">
        <w:rPr>
          <w:rFonts w:eastAsia="Times New Roman" w:cs="Calibri"/>
          <w:sz w:val="22"/>
          <w:szCs w:val="22"/>
          <w:lang w:eastAsia="ja-JP" w:bidi="ar-SA"/>
        </w:rPr>
        <w:t>before [DETAIL_EXPIRY_DATE]</w:t>
      </w:r>
      <w:r w:rsidR="00A407F9" w:rsidRPr="00A407F9">
        <w:rPr>
          <w:rFonts w:eastAsia="Times New Roman" w:cs="Calibri"/>
          <w:sz w:val="22"/>
          <w:szCs w:val="22"/>
          <w:lang w:eastAsia="ja-JP" w:bidi="ar-SA"/>
        </w:rPr>
        <w:t>.</w:t>
      </w:r>
      <w:r w:rsidR="004E0FBC" w:rsidRPr="004E0FBC">
        <w:rPr>
          <w:rFonts w:eastAsia="Times New Roman" w:cs="Calibri"/>
          <w:sz w:val="22"/>
          <w:szCs w:val="22"/>
          <w:lang w:eastAsia="ja-JP" w:bidi="ar-SA"/>
        </w:rPr>
        <w:t xml:space="preserve"> For more information, </w:t>
      </w:r>
      <w:r w:rsidR="004E0FBC">
        <w:rPr>
          <w:rFonts w:eastAsia="Times New Roman" w:cs="Calibri"/>
          <w:sz w:val="22"/>
          <w:szCs w:val="22"/>
          <w:lang w:eastAsia="ja-JP" w:bidi="ar-SA"/>
        </w:rPr>
        <w:t>please see detailed description below</w:t>
      </w:r>
      <w:proofErr w:type="gramStart"/>
      <w:r w:rsidR="004E0FBC">
        <w:rPr>
          <w:rFonts w:eastAsia="Times New Roman" w:cs="Calibri"/>
          <w:sz w:val="22"/>
          <w:szCs w:val="22"/>
          <w:lang w:eastAsia="ja-JP" w:bidi="ar-SA"/>
        </w:rPr>
        <w:t xml:space="preserve">. </w:t>
      </w:r>
      <w:r w:rsidR="00A407F9" w:rsidRPr="00A407F9">
        <w:rPr>
          <w:rFonts w:eastAsia="Times New Roman" w:cs="Calibri"/>
          <w:sz w:val="22"/>
          <w:szCs w:val="22"/>
          <w:lang w:eastAsia="ja-JP" w:bidi="ar-SA"/>
        </w:rPr>
        <w:t>”</w:t>
      </w:r>
      <w:proofErr w:type="gramEnd"/>
    </w:p>
    <w:p w14:paraId="60064635" w14:textId="77777777" w:rsidR="009941F7" w:rsidRDefault="009941F7" w:rsidP="009941F7">
      <w:pPr>
        <w:ind w:left="1080"/>
        <w:textAlignment w:val="center"/>
        <w:rPr>
          <w:rFonts w:eastAsia="Times New Roman" w:cs="Calibri"/>
          <w:sz w:val="22"/>
          <w:szCs w:val="22"/>
          <w:lang w:eastAsia="ja-JP" w:bidi="ar-SA"/>
        </w:rPr>
      </w:pPr>
    </w:p>
    <w:p w14:paraId="3307EBE9" w14:textId="77777777" w:rsidR="000E11E9" w:rsidRPr="00ED7699" w:rsidRDefault="000E11E9" w:rsidP="000E11E9">
      <w:pPr>
        <w:rPr>
          <w:rFonts w:ascii="Arial" w:hAnsi="Arial" w:cs="Arial"/>
          <w:b/>
          <w:sz w:val="20"/>
          <w:szCs w:val="20"/>
        </w:rPr>
      </w:pPr>
      <w:r>
        <w:rPr>
          <w:rFonts w:ascii="Arial" w:hAnsi="Arial" w:cs="Arial"/>
          <w:b/>
          <w:sz w:val="20"/>
          <w:szCs w:val="20"/>
        </w:rPr>
        <w:t>Contact info section:</w:t>
      </w:r>
    </w:p>
    <w:p w14:paraId="51F21A57" w14:textId="77777777" w:rsidR="000E11E9" w:rsidRPr="009941F7" w:rsidRDefault="000E11E9" w:rsidP="000E11E9">
      <w:pPr>
        <w:ind w:left="1080"/>
        <w:textAlignment w:val="center"/>
        <w:rPr>
          <w:rFonts w:eastAsia="Times New Roman" w:cs="Calibri"/>
          <w:sz w:val="22"/>
          <w:szCs w:val="22"/>
          <w:lang w:eastAsia="ja-JP" w:bidi="ar-SA"/>
        </w:rPr>
      </w:pPr>
      <w:r>
        <w:rPr>
          <w:rStyle w:val="CommentReference"/>
        </w:rPr>
        <w:commentReference w:id="259"/>
      </w:r>
    </w:p>
    <w:p w14:paraId="4FE96D7F" w14:textId="5310840B" w:rsidR="000E11E9" w:rsidRDefault="000E11E9" w:rsidP="000E11E9">
      <w:pPr>
        <w:rPr>
          <w:ins w:id="260" w:author="Luv Parakh (TMS)" w:date="2018-10-05T19:03:00Z"/>
          <w:rFonts w:ascii="Arial" w:hAnsi="Arial" w:cs="Arial"/>
          <w:sz w:val="20"/>
          <w:szCs w:val="20"/>
        </w:rPr>
      </w:pPr>
      <w:r>
        <w:rPr>
          <w:rFonts w:ascii="Arial" w:hAnsi="Arial" w:cs="Arial"/>
          <w:sz w:val="20"/>
          <w:szCs w:val="20"/>
        </w:rPr>
        <w:t>Some generic text will be appended to each notification below the “DETAILED DESCRIPTION” section under the following conditions:</w:t>
      </w:r>
    </w:p>
    <w:p w14:paraId="3BA6896A" w14:textId="77777777" w:rsidR="00BF025E" w:rsidRDefault="00BF025E" w:rsidP="000E11E9">
      <w:pPr>
        <w:rPr>
          <w:ins w:id="261" w:author="Dawn Craven (TMS)" w:date="2018-09-28T10:32:00Z"/>
          <w:rFonts w:ascii="Arial" w:hAnsi="Arial" w:cs="Arial"/>
          <w:sz w:val="20"/>
          <w:szCs w:val="20"/>
        </w:rPr>
      </w:pPr>
    </w:p>
    <w:p w14:paraId="213B47D3" w14:textId="4086AE7D" w:rsidR="007E5CB7" w:rsidRDefault="007E5CB7" w:rsidP="000E11E9">
      <w:pPr>
        <w:rPr>
          <w:ins w:id="262" w:author="Dawn Craven (TMS)" w:date="2018-09-28T10:32:00Z"/>
          <w:rFonts w:ascii="Arial" w:hAnsi="Arial" w:cs="Arial"/>
          <w:sz w:val="20"/>
          <w:szCs w:val="20"/>
        </w:rPr>
      </w:pPr>
    </w:p>
    <w:p w14:paraId="09E0D72B" w14:textId="08ED8F6E" w:rsidR="007E5CB7" w:rsidRDefault="007E5CB7" w:rsidP="000E11E9">
      <w:pPr>
        <w:rPr>
          <w:rFonts w:ascii="Arial" w:hAnsi="Arial" w:cs="Arial"/>
          <w:sz w:val="20"/>
          <w:szCs w:val="20"/>
        </w:rPr>
      </w:pPr>
      <w:ins w:id="263" w:author="Dawn Craven (TMS)" w:date="2018-09-28T10:32:00Z">
        <w:r>
          <w:rPr>
            <w:rFonts w:ascii="Arial" w:hAnsi="Arial" w:cs="Arial"/>
            <w:sz w:val="20"/>
            <w:szCs w:val="20"/>
          </w:rPr>
          <w:t>CONDITION 1</w:t>
        </w:r>
      </w:ins>
      <w:ins w:id="264" w:author="Luv Parakh (TMS)" w:date="2018-10-05T19:02:00Z">
        <w:r w:rsidR="00BF025E">
          <w:rPr>
            <w:rFonts w:ascii="Arial" w:hAnsi="Arial" w:cs="Arial"/>
            <w:sz w:val="20"/>
            <w:szCs w:val="20"/>
          </w:rPr>
          <w:t xml:space="preserve"> (all conditions listed have to be TRUE)</w:t>
        </w:r>
      </w:ins>
    </w:p>
    <w:p w14:paraId="491A7E92" w14:textId="77777777" w:rsidR="000E11E9" w:rsidRPr="00FB42DE" w:rsidRDefault="000E11E9" w:rsidP="00FB42DE">
      <w:pPr>
        <w:pStyle w:val="ListParagraph"/>
        <w:numPr>
          <w:ilvl w:val="0"/>
          <w:numId w:val="16"/>
        </w:numPr>
        <w:rPr>
          <w:sz w:val="22"/>
        </w:rPr>
      </w:pPr>
      <w:r w:rsidRPr="00FB42DE">
        <w:rPr>
          <w:sz w:val="22"/>
        </w:rPr>
        <w:t>If SSC_TYPE_ABBRV = REC-S, REC-E, SSC or LSC</w:t>
      </w:r>
    </w:p>
    <w:p w14:paraId="412F6A5F" w14:textId="77777777" w:rsidR="00BF025E" w:rsidRPr="00FB42DE" w:rsidRDefault="00BF025E" w:rsidP="00BF025E">
      <w:pPr>
        <w:pStyle w:val="ListParagraph"/>
        <w:numPr>
          <w:ilvl w:val="0"/>
          <w:numId w:val="16"/>
        </w:numPr>
        <w:rPr>
          <w:moveTo w:id="265" w:author="Luv Parakh (TMS)" w:date="2018-10-05T19:02:00Z"/>
          <w:sz w:val="22"/>
        </w:rPr>
      </w:pPr>
      <w:moveToRangeStart w:id="266" w:author="Luv Parakh (TMS)" w:date="2018-10-05T19:02:00Z" w:name="move526529506"/>
      <w:moveTo w:id="267" w:author="Luv Parakh (TMS)" w:date="2018-10-05T19:02:00Z">
        <w:r>
          <w:rPr>
            <w:sz w:val="22"/>
          </w:rPr>
          <w:t>If DESTINATION_CODE = 104</w:t>
        </w:r>
      </w:moveTo>
    </w:p>
    <w:moveToRangeEnd w:id="266"/>
    <w:p w14:paraId="1876944A" w14:textId="5E9EE7DD" w:rsidR="000E11E9" w:rsidRDefault="000E11E9" w:rsidP="00FB42DE">
      <w:pPr>
        <w:pStyle w:val="ListParagraph"/>
        <w:numPr>
          <w:ilvl w:val="0"/>
          <w:numId w:val="16"/>
        </w:numPr>
        <w:rPr>
          <w:sz w:val="22"/>
        </w:rPr>
      </w:pPr>
      <w:r w:rsidRPr="00FB42DE">
        <w:rPr>
          <w:sz w:val="22"/>
        </w:rPr>
        <w:t>If DIVISION_NAME = TOYOTA</w:t>
      </w:r>
    </w:p>
    <w:p w14:paraId="1131E543" w14:textId="34D742EE" w:rsidR="000E11E9" w:rsidRPr="00FB42DE" w:rsidDel="00BF025E" w:rsidRDefault="000E11E9" w:rsidP="00FB42DE">
      <w:pPr>
        <w:pStyle w:val="ListParagraph"/>
        <w:numPr>
          <w:ilvl w:val="0"/>
          <w:numId w:val="16"/>
        </w:numPr>
        <w:rPr>
          <w:moveFrom w:id="268" w:author="Luv Parakh (TMS)" w:date="2018-10-05T19:02:00Z"/>
          <w:sz w:val="22"/>
        </w:rPr>
      </w:pPr>
      <w:moveFromRangeStart w:id="269" w:author="Luv Parakh (TMS)" w:date="2018-10-05T19:02:00Z" w:name="move526529506"/>
      <w:moveFrom w:id="270" w:author="Luv Parakh (TMS)" w:date="2018-10-05T19:02:00Z">
        <w:r w:rsidDel="00BF025E">
          <w:rPr>
            <w:sz w:val="22"/>
          </w:rPr>
          <w:t xml:space="preserve">If DESTINATION_CODE </w:t>
        </w:r>
        <w:r w:rsidR="007E5CB7" w:rsidDel="00BF025E">
          <w:rPr>
            <w:sz w:val="22"/>
          </w:rPr>
          <w:t>=104</w:t>
        </w:r>
      </w:moveFrom>
    </w:p>
    <w:moveFromRangeEnd w:id="269"/>
    <w:p w14:paraId="022EE2F1" w14:textId="5BC4FA9C" w:rsidR="000E11E9" w:rsidRDefault="000E11E9" w:rsidP="000E11E9"/>
    <w:p w14:paraId="2ECF2252" w14:textId="147B70B1" w:rsidR="000E11E9" w:rsidRPr="00FB42DE" w:rsidRDefault="000E11E9" w:rsidP="000E11E9">
      <w:pPr>
        <w:rPr>
          <w:sz w:val="22"/>
        </w:rPr>
      </w:pPr>
      <w:r w:rsidRPr="00FB42DE">
        <w:rPr>
          <w:sz w:val="22"/>
        </w:rPr>
        <w:t>If the above conditions are satisfied, then the following text will be appended on a new line “</w:t>
      </w:r>
      <w:bookmarkStart w:id="271" w:name="_Hlk525809254"/>
      <w:r w:rsidRPr="00FB42DE">
        <w:rPr>
          <w:sz w:val="22"/>
        </w:rPr>
        <w:t>Questions? Please call 1-800-331-4331</w:t>
      </w:r>
      <w:bookmarkEnd w:id="271"/>
      <w:r w:rsidRPr="00FB42DE">
        <w:rPr>
          <w:sz w:val="22"/>
        </w:rPr>
        <w:t>”</w:t>
      </w:r>
    </w:p>
    <w:p w14:paraId="687C6A79" w14:textId="1AC5931C" w:rsidR="007E5CB7" w:rsidRDefault="007E5CB7" w:rsidP="007E5CB7">
      <w:pPr>
        <w:ind w:left="360"/>
        <w:rPr>
          <w:ins w:id="272" w:author="Dawn Craven (TMS)" w:date="2018-09-28T10:33:00Z"/>
          <w:sz w:val="22"/>
        </w:rPr>
      </w:pPr>
    </w:p>
    <w:p w14:paraId="601160A3" w14:textId="77777777" w:rsidR="007E5CB7" w:rsidRDefault="007E5CB7" w:rsidP="007E5CB7">
      <w:pPr>
        <w:rPr>
          <w:ins w:id="273" w:author="Dawn Craven (TMS)" w:date="2018-09-28T10:33:00Z"/>
          <w:rFonts w:ascii="Arial" w:hAnsi="Arial" w:cs="Arial"/>
          <w:sz w:val="20"/>
          <w:szCs w:val="20"/>
        </w:rPr>
      </w:pPr>
    </w:p>
    <w:p w14:paraId="464C0911" w14:textId="77777777" w:rsidR="00BF025E" w:rsidRDefault="00BF025E" w:rsidP="00BF025E">
      <w:pPr>
        <w:rPr>
          <w:ins w:id="274" w:author="Luv Parakh (TMS)" w:date="2018-10-05T19:03:00Z"/>
          <w:rFonts w:ascii="Arial" w:hAnsi="Arial" w:cs="Arial"/>
          <w:sz w:val="20"/>
          <w:szCs w:val="20"/>
        </w:rPr>
      </w:pPr>
    </w:p>
    <w:p w14:paraId="6E04B4D4" w14:textId="19D9313C" w:rsidR="00BF025E" w:rsidRDefault="00BF025E" w:rsidP="00BF025E">
      <w:pPr>
        <w:rPr>
          <w:ins w:id="275" w:author="Luv Parakh (TMS)" w:date="2018-10-05T19:03:00Z"/>
          <w:rFonts w:ascii="Arial" w:hAnsi="Arial" w:cs="Arial"/>
          <w:sz w:val="20"/>
          <w:szCs w:val="20"/>
        </w:rPr>
      </w:pPr>
      <w:ins w:id="276" w:author="Luv Parakh (TMS)" w:date="2018-10-05T19:03:00Z">
        <w:r>
          <w:rPr>
            <w:rFonts w:ascii="Arial" w:hAnsi="Arial" w:cs="Arial"/>
            <w:sz w:val="20"/>
            <w:szCs w:val="20"/>
          </w:rPr>
          <w:t>CONDITION 2 (all conditions listed have to be TRUE)</w:t>
        </w:r>
      </w:ins>
    </w:p>
    <w:p w14:paraId="459A192F" w14:textId="77777777" w:rsidR="00BF025E" w:rsidRPr="00FB42DE" w:rsidRDefault="00BF025E" w:rsidP="00BF025E">
      <w:pPr>
        <w:pStyle w:val="ListParagraph"/>
        <w:numPr>
          <w:ilvl w:val="0"/>
          <w:numId w:val="20"/>
        </w:numPr>
        <w:rPr>
          <w:ins w:id="277" w:author="Luv Parakh (TMS)" w:date="2018-10-05T19:03:00Z"/>
          <w:sz w:val="22"/>
        </w:rPr>
      </w:pPr>
      <w:ins w:id="278" w:author="Luv Parakh (TMS)" w:date="2018-10-05T19:03:00Z">
        <w:r w:rsidRPr="00FB42DE">
          <w:rPr>
            <w:sz w:val="22"/>
          </w:rPr>
          <w:lastRenderedPageBreak/>
          <w:t>If SSC_TYPE_ABBRV = REC-S, REC-E, SSC or LSC</w:t>
        </w:r>
      </w:ins>
    </w:p>
    <w:p w14:paraId="43C4F6C4" w14:textId="47E49077" w:rsidR="00BF025E" w:rsidRDefault="00BF025E" w:rsidP="00BF025E">
      <w:pPr>
        <w:pStyle w:val="ListParagraph"/>
        <w:numPr>
          <w:ilvl w:val="0"/>
          <w:numId w:val="20"/>
        </w:numPr>
        <w:rPr>
          <w:ins w:id="279" w:author="Luv Parakh (TMS)" w:date="2018-10-05T19:03:00Z"/>
          <w:sz w:val="22"/>
        </w:rPr>
      </w:pPr>
      <w:ins w:id="280" w:author="Luv Parakh (TMS)" w:date="2018-10-05T19:03:00Z">
        <w:r>
          <w:rPr>
            <w:sz w:val="22"/>
          </w:rPr>
          <w:t>If DESTINATION_CODE = 103</w:t>
        </w:r>
      </w:ins>
    </w:p>
    <w:p w14:paraId="26870EBB" w14:textId="64D1DB2C" w:rsidR="00BF025E" w:rsidRDefault="00BF025E" w:rsidP="00BF025E">
      <w:pPr>
        <w:rPr>
          <w:ins w:id="281" w:author="Luv Parakh (TMS)" w:date="2018-10-05T19:03:00Z"/>
          <w:sz w:val="22"/>
        </w:rPr>
      </w:pPr>
    </w:p>
    <w:p w14:paraId="7999C2BB" w14:textId="15CB98A7" w:rsidR="00BF025E" w:rsidRPr="00FB42DE" w:rsidRDefault="00BF025E" w:rsidP="00BF025E">
      <w:pPr>
        <w:rPr>
          <w:ins w:id="282" w:author="Luv Parakh (TMS)" w:date="2018-10-05T19:03:00Z"/>
          <w:sz w:val="22"/>
        </w:rPr>
      </w:pPr>
      <w:ins w:id="283" w:author="Luv Parakh (TMS)" w:date="2018-10-05T19:03:00Z">
        <w:r w:rsidRPr="00FB42DE">
          <w:rPr>
            <w:sz w:val="22"/>
          </w:rPr>
          <w:t>If the above conditions are satisfied, then the following text will be appended on a ne</w:t>
        </w:r>
        <w:r>
          <w:rPr>
            <w:sz w:val="22"/>
          </w:rPr>
          <w:t xml:space="preserve">w line “Questions? Please call </w:t>
        </w:r>
      </w:ins>
      <w:ins w:id="284" w:author="Luv Parakh (TMS)" w:date="2018-10-05T19:04:00Z">
        <w:r w:rsidRPr="00BF025E">
          <w:rPr>
            <w:sz w:val="22"/>
          </w:rPr>
          <w:t>1-888-272-5515</w:t>
        </w:r>
      </w:ins>
      <w:ins w:id="285" w:author="Luv Parakh (TMS)" w:date="2018-10-05T19:03:00Z">
        <w:r w:rsidRPr="00FB42DE">
          <w:rPr>
            <w:sz w:val="22"/>
          </w:rPr>
          <w:t>”</w:t>
        </w:r>
      </w:ins>
    </w:p>
    <w:p w14:paraId="61D22503" w14:textId="7D232F45" w:rsidR="00BF025E" w:rsidRDefault="00BF025E" w:rsidP="00BF025E">
      <w:pPr>
        <w:rPr>
          <w:ins w:id="286" w:author="Luv Parakh (TMS)" w:date="2018-10-05T19:04:00Z"/>
          <w:sz w:val="22"/>
        </w:rPr>
      </w:pPr>
    </w:p>
    <w:p w14:paraId="32816567" w14:textId="537F9547" w:rsidR="00BF025E" w:rsidRDefault="00BF025E" w:rsidP="00BF025E">
      <w:pPr>
        <w:rPr>
          <w:ins w:id="287" w:author="Luv Parakh (TMS)" w:date="2018-10-05T19:04:00Z"/>
          <w:rFonts w:ascii="Arial" w:hAnsi="Arial" w:cs="Arial"/>
          <w:sz w:val="20"/>
          <w:szCs w:val="20"/>
        </w:rPr>
      </w:pPr>
      <w:ins w:id="288" w:author="Luv Parakh (TMS)" w:date="2018-10-05T19:04:00Z">
        <w:r>
          <w:rPr>
            <w:rFonts w:ascii="Arial" w:hAnsi="Arial" w:cs="Arial"/>
            <w:sz w:val="20"/>
            <w:szCs w:val="20"/>
          </w:rPr>
          <w:t>CONDITION 3 (all conditions listed have to be TRUE)</w:t>
        </w:r>
      </w:ins>
    </w:p>
    <w:p w14:paraId="291BE235" w14:textId="77777777" w:rsidR="00BF025E" w:rsidRPr="00FB42DE" w:rsidRDefault="00BF025E" w:rsidP="00BF025E">
      <w:pPr>
        <w:pStyle w:val="ListParagraph"/>
        <w:numPr>
          <w:ilvl w:val="0"/>
          <w:numId w:val="21"/>
        </w:numPr>
        <w:rPr>
          <w:ins w:id="289" w:author="Luv Parakh (TMS)" w:date="2018-10-05T19:04:00Z"/>
          <w:sz w:val="22"/>
        </w:rPr>
      </w:pPr>
      <w:ins w:id="290" w:author="Luv Parakh (TMS)" w:date="2018-10-05T19:04:00Z">
        <w:r w:rsidRPr="00FB42DE">
          <w:rPr>
            <w:sz w:val="22"/>
          </w:rPr>
          <w:t>If SSC_TYPE_ABBRV = REC-S, REC-E, SSC or LSC</w:t>
        </w:r>
      </w:ins>
    </w:p>
    <w:p w14:paraId="2DC1D12A" w14:textId="059F463C" w:rsidR="00BF025E" w:rsidRDefault="00BF025E" w:rsidP="00BF025E">
      <w:pPr>
        <w:pStyle w:val="ListParagraph"/>
        <w:numPr>
          <w:ilvl w:val="0"/>
          <w:numId w:val="21"/>
        </w:numPr>
        <w:rPr>
          <w:ins w:id="291" w:author="Luv Parakh (TMS)" w:date="2018-10-05T19:04:00Z"/>
          <w:sz w:val="22"/>
        </w:rPr>
      </w:pPr>
      <w:ins w:id="292" w:author="Luv Parakh (TMS)" w:date="2018-10-05T19:04:00Z">
        <w:r>
          <w:rPr>
            <w:sz w:val="22"/>
          </w:rPr>
          <w:t>If DESTINATION_CODE = 212 OR 237</w:t>
        </w:r>
      </w:ins>
    </w:p>
    <w:p w14:paraId="7F81FDCA" w14:textId="77777777" w:rsidR="00BF025E" w:rsidRDefault="00BF025E" w:rsidP="00BF025E">
      <w:pPr>
        <w:rPr>
          <w:ins w:id="293" w:author="Luv Parakh (TMS)" w:date="2018-10-05T19:04:00Z"/>
          <w:sz w:val="22"/>
        </w:rPr>
      </w:pPr>
    </w:p>
    <w:p w14:paraId="38F21DCD" w14:textId="5A506F6D" w:rsidR="00BF025E" w:rsidRPr="00FB42DE" w:rsidRDefault="00BF025E" w:rsidP="00BF025E">
      <w:pPr>
        <w:rPr>
          <w:ins w:id="294" w:author="Luv Parakh (TMS)" w:date="2018-10-05T19:04:00Z"/>
          <w:sz w:val="22"/>
        </w:rPr>
      </w:pPr>
      <w:ins w:id="295" w:author="Luv Parakh (TMS)" w:date="2018-10-05T19:04:00Z">
        <w:r w:rsidRPr="00FB42DE">
          <w:rPr>
            <w:sz w:val="22"/>
          </w:rPr>
          <w:t>If the above conditions are satisfied, then the following text will be appended on a ne</w:t>
        </w:r>
        <w:r>
          <w:rPr>
            <w:sz w:val="22"/>
          </w:rPr>
          <w:t xml:space="preserve">w line “Questions? Please call </w:t>
        </w:r>
        <w:r w:rsidRPr="00BF025E">
          <w:rPr>
            <w:sz w:val="22"/>
          </w:rPr>
          <w:t>1-877-855-8377</w:t>
        </w:r>
        <w:r w:rsidRPr="00FB42DE">
          <w:rPr>
            <w:sz w:val="22"/>
          </w:rPr>
          <w:t>”</w:t>
        </w:r>
      </w:ins>
    </w:p>
    <w:p w14:paraId="3B6E1F35" w14:textId="77777777" w:rsidR="00BF025E" w:rsidRPr="00884602" w:rsidRDefault="00BF025E" w:rsidP="00BF025E">
      <w:pPr>
        <w:rPr>
          <w:ins w:id="296" w:author="Luv Parakh (TMS)" w:date="2018-10-05T19:04:00Z"/>
          <w:sz w:val="22"/>
        </w:rPr>
      </w:pPr>
    </w:p>
    <w:p w14:paraId="49D95AE8" w14:textId="77777777" w:rsidR="00BF025E" w:rsidRPr="00BF025E" w:rsidRDefault="00BF025E" w:rsidP="00BF025E">
      <w:pPr>
        <w:rPr>
          <w:ins w:id="297" w:author="Luv Parakh (TMS)" w:date="2018-10-05T19:03:00Z"/>
          <w:sz w:val="22"/>
        </w:rPr>
      </w:pPr>
    </w:p>
    <w:p w14:paraId="218B9218" w14:textId="08953B33" w:rsidR="007E5CB7" w:rsidDel="006C7159" w:rsidRDefault="007E5CB7" w:rsidP="007E5CB7">
      <w:pPr>
        <w:rPr>
          <w:ins w:id="298" w:author="Dawn Craven (TMS)" w:date="2018-09-28T10:33:00Z"/>
          <w:del w:id="299" w:author="Luv Parakh (TMS)" w:date="2018-10-04T13:47:00Z"/>
          <w:rFonts w:ascii="Arial" w:hAnsi="Arial" w:cs="Arial"/>
          <w:sz w:val="20"/>
          <w:szCs w:val="20"/>
        </w:rPr>
      </w:pPr>
    </w:p>
    <w:p w14:paraId="4D49D799" w14:textId="64D6A78F" w:rsidR="007E5CB7" w:rsidDel="006C7159" w:rsidRDefault="007E5CB7" w:rsidP="007E5CB7">
      <w:pPr>
        <w:rPr>
          <w:ins w:id="300" w:author="Dawn Craven (TMS)" w:date="2018-09-28T10:33:00Z"/>
          <w:del w:id="301" w:author="Luv Parakh (TMS)" w:date="2018-10-04T13:47:00Z"/>
          <w:rFonts w:ascii="Arial" w:hAnsi="Arial" w:cs="Arial"/>
          <w:sz w:val="20"/>
          <w:szCs w:val="20"/>
        </w:rPr>
      </w:pPr>
      <w:commentRangeStart w:id="302"/>
      <w:ins w:id="303" w:author="Dawn Craven (TMS)" w:date="2018-09-28T10:33:00Z">
        <w:del w:id="304" w:author="Luv Parakh (TMS)" w:date="2018-10-04T13:47:00Z">
          <w:r w:rsidDel="006C7159">
            <w:rPr>
              <w:rFonts w:ascii="Arial" w:hAnsi="Arial" w:cs="Arial"/>
              <w:sz w:val="20"/>
              <w:szCs w:val="20"/>
            </w:rPr>
            <w:delText>CONDITION 2</w:delText>
          </w:r>
        </w:del>
      </w:ins>
    </w:p>
    <w:p w14:paraId="4752BC43" w14:textId="5049EF86" w:rsidR="007E5CB7" w:rsidRPr="00FB42DE" w:rsidDel="006C7159" w:rsidRDefault="007E5CB7" w:rsidP="007E5CB7">
      <w:pPr>
        <w:pStyle w:val="ListParagraph"/>
        <w:numPr>
          <w:ilvl w:val="0"/>
          <w:numId w:val="17"/>
        </w:numPr>
        <w:rPr>
          <w:ins w:id="305" w:author="Dawn Craven (TMS)" w:date="2018-09-28T10:32:00Z"/>
          <w:del w:id="306" w:author="Luv Parakh (TMS)" w:date="2018-10-04T13:47:00Z"/>
          <w:sz w:val="22"/>
        </w:rPr>
      </w:pPr>
      <w:ins w:id="307" w:author="Dawn Craven (TMS)" w:date="2018-09-28T10:32:00Z">
        <w:del w:id="308" w:author="Luv Parakh (TMS)" w:date="2018-10-04T13:47:00Z">
          <w:r w:rsidRPr="00FB42DE" w:rsidDel="006C7159">
            <w:rPr>
              <w:sz w:val="22"/>
            </w:rPr>
            <w:delText>If SSC_TYPE_ABBRV = REC-S, REC-E, SSC or LSC</w:delText>
          </w:r>
        </w:del>
      </w:ins>
    </w:p>
    <w:p w14:paraId="4C0D3439" w14:textId="4A7201F0" w:rsidR="007E5CB7" w:rsidDel="006C7159" w:rsidRDefault="007E5CB7" w:rsidP="007E5CB7">
      <w:pPr>
        <w:pStyle w:val="ListParagraph"/>
        <w:numPr>
          <w:ilvl w:val="0"/>
          <w:numId w:val="17"/>
        </w:numPr>
        <w:rPr>
          <w:ins w:id="309" w:author="Dawn Craven (TMS)" w:date="2018-09-28T10:32:00Z"/>
          <w:del w:id="310" w:author="Luv Parakh (TMS)" w:date="2018-10-04T13:47:00Z"/>
          <w:sz w:val="22"/>
        </w:rPr>
      </w:pPr>
      <w:ins w:id="311" w:author="Dawn Craven (TMS)" w:date="2018-09-28T10:32:00Z">
        <w:del w:id="312" w:author="Luv Parakh (TMS)" w:date="2018-10-04T13:47:00Z">
          <w:r w:rsidRPr="00FB42DE" w:rsidDel="006C7159">
            <w:rPr>
              <w:sz w:val="22"/>
            </w:rPr>
            <w:delText xml:space="preserve">If DIVISION_NAME = </w:delText>
          </w:r>
        </w:del>
      </w:ins>
      <w:ins w:id="313" w:author="Dawn Craven (TMS)" w:date="2018-09-28T10:33:00Z">
        <w:del w:id="314" w:author="Luv Parakh (TMS)" w:date="2018-10-04T13:47:00Z">
          <w:r w:rsidDel="006C7159">
            <w:rPr>
              <w:sz w:val="22"/>
            </w:rPr>
            <w:delText>LEXUS</w:delText>
          </w:r>
        </w:del>
      </w:ins>
    </w:p>
    <w:p w14:paraId="31995F66" w14:textId="4A422386" w:rsidR="007E5CB7" w:rsidRPr="00FB42DE" w:rsidDel="006C7159" w:rsidRDefault="007E5CB7" w:rsidP="007E5CB7">
      <w:pPr>
        <w:pStyle w:val="ListParagraph"/>
        <w:numPr>
          <w:ilvl w:val="0"/>
          <w:numId w:val="17"/>
        </w:numPr>
        <w:rPr>
          <w:ins w:id="315" w:author="Dawn Craven (TMS)" w:date="2018-09-28T10:32:00Z"/>
          <w:del w:id="316" w:author="Luv Parakh (TMS)" w:date="2018-10-04T13:47:00Z"/>
          <w:sz w:val="22"/>
        </w:rPr>
      </w:pPr>
      <w:ins w:id="317" w:author="Dawn Craven (TMS)" w:date="2018-09-28T10:32:00Z">
        <w:del w:id="318" w:author="Luv Parakh (TMS)" w:date="2018-10-04T13:47:00Z">
          <w:r w:rsidDel="006C7159">
            <w:rPr>
              <w:sz w:val="22"/>
            </w:rPr>
            <w:delText>If DESTINATION_CODE =104</w:delText>
          </w:r>
        </w:del>
      </w:ins>
      <w:commentRangeEnd w:id="302"/>
      <w:del w:id="319" w:author="Luv Parakh (TMS)" w:date="2018-10-04T13:47:00Z">
        <w:r w:rsidR="00FD622A" w:rsidDel="006C7159">
          <w:rPr>
            <w:rStyle w:val="CommentReference"/>
          </w:rPr>
          <w:commentReference w:id="302"/>
        </w:r>
      </w:del>
    </w:p>
    <w:p w14:paraId="63EDAD16" w14:textId="6659B208" w:rsidR="007E5CB7" w:rsidDel="006C7159" w:rsidRDefault="007E5CB7" w:rsidP="007E5CB7">
      <w:pPr>
        <w:rPr>
          <w:ins w:id="320" w:author="Dawn Craven (TMS)" w:date="2018-09-28T10:32:00Z"/>
          <w:del w:id="321" w:author="Luv Parakh (TMS)" w:date="2018-10-04T13:47:00Z"/>
        </w:rPr>
      </w:pPr>
    </w:p>
    <w:p w14:paraId="30160773" w14:textId="7F2971E6" w:rsidR="007E5CB7" w:rsidRPr="00FB42DE" w:rsidDel="006C7159" w:rsidRDefault="007E5CB7" w:rsidP="007E5CB7">
      <w:pPr>
        <w:rPr>
          <w:ins w:id="322" w:author="Dawn Craven (TMS)" w:date="2018-09-28T10:32:00Z"/>
          <w:del w:id="323" w:author="Luv Parakh (TMS)" w:date="2018-10-04T13:47:00Z"/>
          <w:sz w:val="22"/>
        </w:rPr>
      </w:pPr>
      <w:ins w:id="324" w:author="Dawn Craven (TMS)" w:date="2018-09-28T10:32:00Z">
        <w:del w:id="325" w:author="Luv Parakh (TMS)" w:date="2018-10-04T13:47:00Z">
          <w:r w:rsidRPr="00FB42DE" w:rsidDel="006C7159">
            <w:rPr>
              <w:sz w:val="22"/>
            </w:rPr>
            <w:delText xml:space="preserve">If the above conditions are satisfied, then the following text will be appended on a new line “Questions? Please call </w:delText>
          </w:r>
        </w:del>
      </w:ins>
      <w:ins w:id="326" w:author="Dawn Craven (TMS)" w:date="2018-09-28T10:33:00Z">
        <w:del w:id="327" w:author="Luv Parakh (TMS)" w:date="2018-10-04T13:47:00Z">
          <w:r w:rsidRPr="00BF025E" w:rsidDel="006C7159">
            <w:rPr>
              <w:sz w:val="22"/>
            </w:rPr>
            <w:delText>1-800-255-3987</w:delText>
          </w:r>
        </w:del>
      </w:ins>
      <w:ins w:id="328" w:author="Dawn Craven (TMS)" w:date="2018-09-28T10:32:00Z">
        <w:del w:id="329" w:author="Luv Parakh (TMS)" w:date="2018-10-04T13:47:00Z">
          <w:r w:rsidRPr="00FB42DE" w:rsidDel="006C7159">
            <w:rPr>
              <w:sz w:val="22"/>
            </w:rPr>
            <w:delText>”</w:delText>
          </w:r>
        </w:del>
      </w:ins>
    </w:p>
    <w:p w14:paraId="5828942D" w14:textId="77777777" w:rsidR="007E5CB7" w:rsidRDefault="007E5CB7" w:rsidP="007E5CB7">
      <w:pPr>
        <w:pStyle w:val="Title"/>
        <w:rPr>
          <w:ins w:id="330" w:author="Dawn Craven (TMS)" w:date="2018-09-28T10:32:00Z"/>
          <w:rFonts w:ascii="Arial" w:hAnsi="Arial" w:cs="Arial"/>
          <w:sz w:val="24"/>
          <w:szCs w:val="24"/>
        </w:rPr>
      </w:pPr>
    </w:p>
    <w:p w14:paraId="450C8B16" w14:textId="77777777" w:rsidR="007E5CB7" w:rsidRPr="00BF025E" w:rsidRDefault="007E5CB7" w:rsidP="00BF025E"/>
    <w:p w14:paraId="253A156F" w14:textId="77777777" w:rsidR="000E11E9" w:rsidRDefault="000E11E9">
      <w:pPr>
        <w:rPr>
          <w:rFonts w:ascii="Arial" w:eastAsia="Times New Roman" w:hAnsi="Arial" w:cs="Arial"/>
          <w:b/>
          <w:bCs/>
          <w:kern w:val="28"/>
        </w:rPr>
      </w:pPr>
      <w:r>
        <w:rPr>
          <w:rFonts w:ascii="Arial" w:hAnsi="Arial" w:cs="Arial"/>
        </w:rPr>
        <w:br w:type="page"/>
      </w:r>
    </w:p>
    <w:p w14:paraId="0AF04AFE" w14:textId="2254AB3D" w:rsidR="002E3B5B" w:rsidRPr="002E3B5B" w:rsidRDefault="002E3B5B" w:rsidP="002E3B5B">
      <w:pPr>
        <w:pStyle w:val="Title"/>
        <w:rPr>
          <w:rFonts w:ascii="Arial" w:hAnsi="Arial" w:cs="Arial"/>
          <w:sz w:val="24"/>
          <w:szCs w:val="24"/>
        </w:rPr>
      </w:pPr>
      <w:r w:rsidRPr="002E3B5B">
        <w:rPr>
          <w:rFonts w:ascii="Arial" w:hAnsi="Arial" w:cs="Arial"/>
          <w:sz w:val="24"/>
          <w:szCs w:val="24"/>
        </w:rPr>
        <w:lastRenderedPageBreak/>
        <w:t>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06"/>
        <w:gridCol w:w="803"/>
        <w:gridCol w:w="821"/>
        <w:gridCol w:w="5332"/>
        <w:gridCol w:w="1282"/>
      </w:tblGrid>
      <w:tr w:rsidR="002E3B5B" w:rsidRPr="002E3B5B" w14:paraId="6EA38CC7" w14:textId="77777777" w:rsidTr="005C7227">
        <w:trPr>
          <w:trHeight w:val="390"/>
          <w:tblHeader/>
        </w:trPr>
        <w:tc>
          <w:tcPr>
            <w:tcW w:w="557" w:type="pct"/>
            <w:shd w:val="clear" w:color="auto" w:fill="C0C0C0"/>
          </w:tcPr>
          <w:p w14:paraId="3F79BC27" w14:textId="77777777" w:rsidR="002E3B5B" w:rsidRPr="002E3B5B" w:rsidRDefault="002E3B5B" w:rsidP="002018A2">
            <w:pPr>
              <w:jc w:val="both"/>
              <w:rPr>
                <w:rFonts w:ascii="Arial" w:hAnsi="Arial" w:cs="Arial"/>
                <w:b/>
                <w:sz w:val="16"/>
                <w:szCs w:val="16"/>
              </w:rPr>
            </w:pPr>
            <w:r w:rsidRPr="002E3B5B">
              <w:rPr>
                <w:rFonts w:ascii="Arial" w:hAnsi="Arial" w:cs="Arial"/>
                <w:b/>
                <w:sz w:val="16"/>
                <w:szCs w:val="16"/>
              </w:rPr>
              <w:t>Date</w:t>
            </w:r>
          </w:p>
        </w:tc>
        <w:tc>
          <w:tcPr>
            <w:tcW w:w="430" w:type="pct"/>
            <w:shd w:val="clear" w:color="auto" w:fill="C0C0C0"/>
          </w:tcPr>
          <w:p w14:paraId="3C3401C1" w14:textId="77777777" w:rsidR="002E3B5B" w:rsidRPr="002E3B5B" w:rsidRDefault="002E3B5B" w:rsidP="002018A2">
            <w:pPr>
              <w:jc w:val="both"/>
              <w:rPr>
                <w:rFonts w:ascii="Arial" w:hAnsi="Arial" w:cs="Arial"/>
                <w:b/>
                <w:sz w:val="16"/>
                <w:szCs w:val="16"/>
              </w:rPr>
            </w:pPr>
            <w:r w:rsidRPr="002E3B5B">
              <w:rPr>
                <w:rFonts w:ascii="Arial" w:hAnsi="Arial" w:cs="Arial"/>
                <w:b/>
                <w:sz w:val="16"/>
                <w:szCs w:val="16"/>
              </w:rPr>
              <w:t>Version</w:t>
            </w:r>
          </w:p>
        </w:tc>
        <w:tc>
          <w:tcPr>
            <w:tcW w:w="439" w:type="pct"/>
            <w:shd w:val="clear" w:color="auto" w:fill="C0C0C0"/>
          </w:tcPr>
          <w:p w14:paraId="32341DEF" w14:textId="77777777" w:rsidR="002E3B5B" w:rsidRPr="002E3B5B" w:rsidRDefault="002E3B5B" w:rsidP="002018A2">
            <w:pPr>
              <w:rPr>
                <w:rFonts w:ascii="Arial" w:hAnsi="Arial" w:cs="Arial"/>
                <w:b/>
                <w:sz w:val="16"/>
                <w:szCs w:val="16"/>
              </w:rPr>
            </w:pPr>
            <w:r w:rsidRPr="002E3B5B">
              <w:rPr>
                <w:rFonts w:ascii="Arial" w:hAnsi="Arial" w:cs="Arial"/>
                <w:b/>
                <w:sz w:val="16"/>
                <w:szCs w:val="16"/>
              </w:rPr>
              <w:t>Release</w:t>
            </w:r>
          </w:p>
        </w:tc>
        <w:tc>
          <w:tcPr>
            <w:tcW w:w="2876" w:type="pct"/>
            <w:shd w:val="clear" w:color="auto" w:fill="C0C0C0"/>
          </w:tcPr>
          <w:p w14:paraId="146D24FB" w14:textId="77777777" w:rsidR="002E3B5B" w:rsidRPr="002E3B5B" w:rsidRDefault="002E3B5B" w:rsidP="002018A2">
            <w:pPr>
              <w:rPr>
                <w:rFonts w:ascii="Arial" w:hAnsi="Arial" w:cs="Arial"/>
                <w:b/>
                <w:sz w:val="16"/>
                <w:szCs w:val="16"/>
              </w:rPr>
            </w:pPr>
            <w:r w:rsidRPr="002E3B5B">
              <w:rPr>
                <w:rFonts w:ascii="Arial" w:hAnsi="Arial" w:cs="Arial"/>
                <w:b/>
                <w:sz w:val="16"/>
                <w:szCs w:val="16"/>
              </w:rPr>
              <w:t>Description</w:t>
            </w:r>
          </w:p>
        </w:tc>
        <w:tc>
          <w:tcPr>
            <w:tcW w:w="698" w:type="pct"/>
            <w:shd w:val="clear" w:color="auto" w:fill="C0C0C0"/>
          </w:tcPr>
          <w:p w14:paraId="3A306BC7" w14:textId="77777777" w:rsidR="002E3B5B" w:rsidRPr="002E3B5B" w:rsidRDefault="002E3B5B" w:rsidP="002018A2">
            <w:pPr>
              <w:jc w:val="both"/>
              <w:rPr>
                <w:rFonts w:ascii="Arial" w:hAnsi="Arial" w:cs="Arial"/>
                <w:b/>
                <w:sz w:val="16"/>
                <w:szCs w:val="16"/>
              </w:rPr>
            </w:pPr>
            <w:r w:rsidRPr="002E3B5B">
              <w:rPr>
                <w:rFonts w:ascii="Arial" w:hAnsi="Arial" w:cs="Arial"/>
                <w:b/>
                <w:sz w:val="16"/>
                <w:szCs w:val="16"/>
              </w:rPr>
              <w:t>Author</w:t>
            </w:r>
          </w:p>
        </w:tc>
      </w:tr>
      <w:tr w:rsidR="002E3B5B" w:rsidRPr="002E3B5B" w14:paraId="4F49C1F7" w14:textId="77777777" w:rsidTr="005C7227">
        <w:tc>
          <w:tcPr>
            <w:tcW w:w="557" w:type="pct"/>
          </w:tcPr>
          <w:p w14:paraId="135CA62E" w14:textId="250FC5F7" w:rsidR="002E3B5B" w:rsidRPr="002E3B5B" w:rsidRDefault="002E3B5B" w:rsidP="002018A2">
            <w:pPr>
              <w:jc w:val="both"/>
              <w:rPr>
                <w:rFonts w:ascii="Arial" w:hAnsi="Arial" w:cs="Arial"/>
                <w:sz w:val="16"/>
                <w:szCs w:val="16"/>
              </w:rPr>
            </w:pPr>
            <w:r>
              <w:rPr>
                <w:rFonts w:ascii="Arial" w:hAnsi="Arial" w:cs="Arial"/>
                <w:sz w:val="16"/>
                <w:szCs w:val="16"/>
              </w:rPr>
              <w:t>04/25/2018</w:t>
            </w:r>
          </w:p>
        </w:tc>
        <w:tc>
          <w:tcPr>
            <w:tcW w:w="430" w:type="pct"/>
          </w:tcPr>
          <w:p w14:paraId="645FFE29" w14:textId="77777777" w:rsidR="002E3B5B" w:rsidRPr="002E3B5B" w:rsidRDefault="002E3B5B" w:rsidP="002018A2">
            <w:pPr>
              <w:jc w:val="both"/>
              <w:rPr>
                <w:rFonts w:ascii="Arial" w:hAnsi="Arial" w:cs="Arial"/>
                <w:sz w:val="16"/>
                <w:szCs w:val="16"/>
              </w:rPr>
            </w:pPr>
            <w:r w:rsidRPr="002E3B5B">
              <w:rPr>
                <w:rFonts w:ascii="Arial" w:hAnsi="Arial" w:cs="Arial"/>
                <w:sz w:val="16"/>
                <w:szCs w:val="16"/>
              </w:rPr>
              <w:t>1.0</w:t>
            </w:r>
          </w:p>
        </w:tc>
        <w:tc>
          <w:tcPr>
            <w:tcW w:w="439" w:type="pct"/>
          </w:tcPr>
          <w:p w14:paraId="51A667B9" w14:textId="77777777" w:rsidR="002E3B5B" w:rsidRPr="002E3B5B" w:rsidRDefault="002E3B5B" w:rsidP="002018A2">
            <w:pPr>
              <w:rPr>
                <w:rFonts w:ascii="Arial" w:hAnsi="Arial" w:cs="Arial"/>
                <w:sz w:val="16"/>
                <w:szCs w:val="16"/>
              </w:rPr>
            </w:pPr>
            <w:r w:rsidRPr="002E3B5B">
              <w:rPr>
                <w:rFonts w:ascii="Arial" w:hAnsi="Arial" w:cs="Arial"/>
                <w:sz w:val="16"/>
                <w:szCs w:val="16"/>
              </w:rPr>
              <w:t>Original</w:t>
            </w:r>
          </w:p>
        </w:tc>
        <w:tc>
          <w:tcPr>
            <w:tcW w:w="2876" w:type="pct"/>
          </w:tcPr>
          <w:p w14:paraId="77E61592" w14:textId="77777777" w:rsidR="002E3B5B" w:rsidRPr="002E3B5B" w:rsidRDefault="002E3B5B" w:rsidP="002018A2">
            <w:pPr>
              <w:rPr>
                <w:rFonts w:ascii="Arial" w:hAnsi="Arial" w:cs="Arial"/>
                <w:sz w:val="16"/>
                <w:szCs w:val="16"/>
              </w:rPr>
            </w:pPr>
            <w:r w:rsidRPr="002E3B5B">
              <w:rPr>
                <w:rFonts w:ascii="Arial" w:hAnsi="Arial" w:cs="Arial"/>
                <w:sz w:val="16"/>
                <w:szCs w:val="16"/>
              </w:rPr>
              <w:t>Document Creation</w:t>
            </w:r>
          </w:p>
        </w:tc>
        <w:tc>
          <w:tcPr>
            <w:tcW w:w="698" w:type="pct"/>
          </w:tcPr>
          <w:p w14:paraId="50D67B6C" w14:textId="6387171D" w:rsidR="002E3B5B" w:rsidRPr="002E3B5B" w:rsidRDefault="002E3B5B" w:rsidP="002018A2">
            <w:pPr>
              <w:jc w:val="both"/>
              <w:rPr>
                <w:rFonts w:ascii="Arial" w:hAnsi="Arial" w:cs="Arial"/>
                <w:sz w:val="16"/>
                <w:szCs w:val="16"/>
              </w:rPr>
            </w:pPr>
            <w:r>
              <w:rPr>
                <w:rFonts w:ascii="Arial" w:hAnsi="Arial" w:cs="Arial"/>
                <w:sz w:val="16"/>
                <w:szCs w:val="16"/>
              </w:rPr>
              <w:t>Dawn Craven</w:t>
            </w:r>
          </w:p>
        </w:tc>
      </w:tr>
      <w:tr w:rsidR="002E3B5B" w:rsidRPr="002E3B5B" w14:paraId="0C27867E" w14:textId="77777777" w:rsidTr="005C7227">
        <w:tc>
          <w:tcPr>
            <w:tcW w:w="557" w:type="pct"/>
          </w:tcPr>
          <w:p w14:paraId="5BA2F180" w14:textId="41DC7D0C" w:rsidR="002E3B5B" w:rsidRPr="002E3B5B" w:rsidRDefault="00C8177A" w:rsidP="002018A2">
            <w:pPr>
              <w:jc w:val="both"/>
              <w:rPr>
                <w:rFonts w:ascii="Arial" w:hAnsi="Arial" w:cs="Arial"/>
                <w:sz w:val="16"/>
                <w:szCs w:val="16"/>
              </w:rPr>
            </w:pPr>
            <w:r>
              <w:rPr>
                <w:rFonts w:ascii="Arial" w:hAnsi="Arial" w:cs="Arial"/>
                <w:sz w:val="16"/>
                <w:szCs w:val="16"/>
              </w:rPr>
              <w:t>4/27/2018</w:t>
            </w:r>
          </w:p>
        </w:tc>
        <w:tc>
          <w:tcPr>
            <w:tcW w:w="430" w:type="pct"/>
          </w:tcPr>
          <w:p w14:paraId="1517B45D" w14:textId="552A9A8F" w:rsidR="002E3B5B" w:rsidRPr="002E3B5B" w:rsidRDefault="000A5ABB" w:rsidP="002018A2">
            <w:pPr>
              <w:jc w:val="both"/>
              <w:rPr>
                <w:rFonts w:ascii="Arial" w:hAnsi="Arial" w:cs="Arial"/>
                <w:sz w:val="16"/>
                <w:szCs w:val="16"/>
              </w:rPr>
            </w:pPr>
            <w:r>
              <w:rPr>
                <w:rFonts w:ascii="Arial" w:hAnsi="Arial" w:cs="Arial"/>
                <w:sz w:val="16"/>
                <w:szCs w:val="16"/>
              </w:rPr>
              <w:t>1.0</w:t>
            </w:r>
          </w:p>
        </w:tc>
        <w:tc>
          <w:tcPr>
            <w:tcW w:w="439" w:type="pct"/>
          </w:tcPr>
          <w:p w14:paraId="496F06BC" w14:textId="77777777" w:rsidR="002E3B5B" w:rsidRPr="002E3B5B" w:rsidRDefault="002E3B5B" w:rsidP="002018A2">
            <w:pPr>
              <w:rPr>
                <w:rFonts w:ascii="Arial" w:hAnsi="Arial" w:cs="Arial"/>
                <w:sz w:val="16"/>
                <w:szCs w:val="16"/>
              </w:rPr>
            </w:pPr>
          </w:p>
        </w:tc>
        <w:tc>
          <w:tcPr>
            <w:tcW w:w="2876" w:type="pct"/>
          </w:tcPr>
          <w:p w14:paraId="436247EB" w14:textId="796D5FC0" w:rsidR="002E3B5B" w:rsidRPr="002E3B5B" w:rsidRDefault="000A5ABB" w:rsidP="000A5ABB">
            <w:pPr>
              <w:pStyle w:val="PRSBullet"/>
              <w:tabs>
                <w:tab w:val="clear" w:pos="360"/>
              </w:tabs>
              <w:jc w:val="both"/>
            </w:pPr>
            <w:r>
              <w:t>Moved</w:t>
            </w:r>
            <w:r w:rsidR="00C8177A">
              <w:t xml:space="preserve"> </w:t>
            </w:r>
            <w:r>
              <w:t>“</w:t>
            </w:r>
            <w:r w:rsidR="00C8177A">
              <w:t>REC-E</w:t>
            </w:r>
            <w:r>
              <w:t>”</w:t>
            </w:r>
            <w:r w:rsidR="00C8177A">
              <w:t xml:space="preserve"> to </w:t>
            </w:r>
            <w:r>
              <w:t>combinations</w:t>
            </w:r>
            <w:r w:rsidR="00C8177A">
              <w:t xml:space="preserve"> with SSC or LSC in message body</w:t>
            </w:r>
            <w:r>
              <w:t xml:space="preserve"> section.</w:t>
            </w:r>
          </w:p>
        </w:tc>
        <w:tc>
          <w:tcPr>
            <w:tcW w:w="698" w:type="pct"/>
          </w:tcPr>
          <w:p w14:paraId="2C6DD23F" w14:textId="1D7A623D" w:rsidR="002E3B5B" w:rsidRPr="002E3B5B" w:rsidRDefault="00C8177A" w:rsidP="002018A2">
            <w:pPr>
              <w:jc w:val="both"/>
              <w:rPr>
                <w:rFonts w:ascii="Arial" w:hAnsi="Arial" w:cs="Arial"/>
                <w:sz w:val="16"/>
                <w:szCs w:val="16"/>
              </w:rPr>
            </w:pPr>
            <w:r>
              <w:rPr>
                <w:rFonts w:ascii="Arial" w:hAnsi="Arial" w:cs="Arial"/>
                <w:sz w:val="16"/>
                <w:szCs w:val="16"/>
              </w:rPr>
              <w:t>Dawn Craven</w:t>
            </w:r>
          </w:p>
        </w:tc>
      </w:tr>
      <w:tr w:rsidR="002E3B5B" w:rsidRPr="002E3B5B" w14:paraId="27C31111" w14:textId="77777777" w:rsidTr="005C7227">
        <w:tc>
          <w:tcPr>
            <w:tcW w:w="557" w:type="pct"/>
          </w:tcPr>
          <w:p w14:paraId="635F4DD0" w14:textId="67068C73" w:rsidR="002E3B5B" w:rsidRPr="002E3B5B" w:rsidRDefault="00A407F9" w:rsidP="002018A2">
            <w:pPr>
              <w:jc w:val="both"/>
              <w:rPr>
                <w:rFonts w:ascii="Arial" w:hAnsi="Arial" w:cs="Arial"/>
                <w:sz w:val="16"/>
                <w:szCs w:val="16"/>
              </w:rPr>
            </w:pPr>
            <w:r>
              <w:rPr>
                <w:rFonts w:ascii="Arial" w:hAnsi="Arial" w:cs="Arial"/>
                <w:sz w:val="16"/>
                <w:szCs w:val="16"/>
              </w:rPr>
              <w:t>6/14/2018</w:t>
            </w:r>
          </w:p>
        </w:tc>
        <w:tc>
          <w:tcPr>
            <w:tcW w:w="430" w:type="pct"/>
          </w:tcPr>
          <w:p w14:paraId="5A390DB0" w14:textId="7A604D20" w:rsidR="002E3B5B" w:rsidRPr="002E3B5B" w:rsidRDefault="00A407F9" w:rsidP="002018A2">
            <w:pPr>
              <w:jc w:val="both"/>
              <w:rPr>
                <w:rFonts w:ascii="Arial" w:hAnsi="Arial" w:cs="Arial"/>
                <w:sz w:val="16"/>
                <w:szCs w:val="16"/>
              </w:rPr>
            </w:pPr>
            <w:r>
              <w:rPr>
                <w:rFonts w:ascii="Arial" w:hAnsi="Arial" w:cs="Arial"/>
                <w:sz w:val="16"/>
                <w:szCs w:val="16"/>
              </w:rPr>
              <w:t>2.0</w:t>
            </w:r>
          </w:p>
        </w:tc>
        <w:tc>
          <w:tcPr>
            <w:tcW w:w="439" w:type="pct"/>
          </w:tcPr>
          <w:p w14:paraId="59CEECB5" w14:textId="32CB5703" w:rsidR="002E3B5B" w:rsidRPr="002E3B5B" w:rsidRDefault="00A407F9" w:rsidP="002018A2">
            <w:pPr>
              <w:rPr>
                <w:rFonts w:ascii="Arial" w:hAnsi="Arial" w:cs="Arial"/>
                <w:sz w:val="16"/>
                <w:szCs w:val="16"/>
              </w:rPr>
            </w:pPr>
            <w:r>
              <w:rPr>
                <w:rFonts w:ascii="Arial" w:hAnsi="Arial" w:cs="Arial"/>
                <w:sz w:val="16"/>
                <w:szCs w:val="16"/>
              </w:rPr>
              <w:t>Revised</w:t>
            </w:r>
          </w:p>
        </w:tc>
        <w:tc>
          <w:tcPr>
            <w:tcW w:w="2876" w:type="pct"/>
          </w:tcPr>
          <w:p w14:paraId="725BB870" w14:textId="18924162" w:rsidR="002E3B5B" w:rsidRPr="002E3B5B" w:rsidRDefault="00A407F9" w:rsidP="002018A2">
            <w:pPr>
              <w:pStyle w:val="PRSBullet"/>
              <w:tabs>
                <w:tab w:val="clear" w:pos="360"/>
              </w:tabs>
              <w:ind w:left="0" w:firstLine="0"/>
            </w:pPr>
            <w:r>
              <w:t>Added new fields to VIN and guide files, generic message templates</w:t>
            </w:r>
          </w:p>
        </w:tc>
        <w:tc>
          <w:tcPr>
            <w:tcW w:w="698" w:type="pct"/>
          </w:tcPr>
          <w:p w14:paraId="43BF94FA" w14:textId="2DF2B38B" w:rsidR="002E3B5B" w:rsidRPr="002E3B5B" w:rsidRDefault="00A407F9" w:rsidP="002018A2">
            <w:pPr>
              <w:jc w:val="both"/>
              <w:rPr>
                <w:rFonts w:ascii="Arial" w:hAnsi="Arial" w:cs="Arial"/>
                <w:sz w:val="16"/>
                <w:szCs w:val="16"/>
              </w:rPr>
            </w:pPr>
            <w:r>
              <w:rPr>
                <w:rFonts w:ascii="Arial" w:hAnsi="Arial" w:cs="Arial"/>
                <w:sz w:val="16"/>
                <w:szCs w:val="16"/>
              </w:rPr>
              <w:t xml:space="preserve">Luv </w:t>
            </w:r>
            <w:proofErr w:type="spellStart"/>
            <w:r>
              <w:rPr>
                <w:rFonts w:ascii="Arial" w:hAnsi="Arial" w:cs="Arial"/>
                <w:sz w:val="16"/>
                <w:szCs w:val="16"/>
              </w:rPr>
              <w:t>Parakh</w:t>
            </w:r>
            <w:proofErr w:type="spellEnd"/>
          </w:p>
        </w:tc>
      </w:tr>
      <w:tr w:rsidR="002E3B5B" w:rsidRPr="002E3B5B" w14:paraId="01CC437E" w14:textId="77777777" w:rsidTr="005C7227">
        <w:tc>
          <w:tcPr>
            <w:tcW w:w="557" w:type="pct"/>
          </w:tcPr>
          <w:p w14:paraId="01726F47" w14:textId="0958E66A" w:rsidR="002E3B5B" w:rsidRPr="002E3B5B" w:rsidRDefault="006814AC" w:rsidP="002018A2">
            <w:pPr>
              <w:jc w:val="both"/>
              <w:rPr>
                <w:rFonts w:ascii="Arial" w:hAnsi="Arial" w:cs="Arial"/>
                <w:sz w:val="16"/>
                <w:szCs w:val="16"/>
              </w:rPr>
            </w:pPr>
            <w:r>
              <w:rPr>
                <w:rFonts w:ascii="Arial" w:hAnsi="Arial" w:cs="Arial"/>
                <w:sz w:val="16"/>
                <w:szCs w:val="16"/>
              </w:rPr>
              <w:t>6/26/</w:t>
            </w:r>
            <w:r w:rsidR="00C91F03">
              <w:rPr>
                <w:rFonts w:ascii="Arial" w:hAnsi="Arial" w:cs="Arial"/>
                <w:sz w:val="16"/>
                <w:szCs w:val="16"/>
              </w:rPr>
              <w:t>20</w:t>
            </w:r>
            <w:r>
              <w:rPr>
                <w:rFonts w:ascii="Arial" w:hAnsi="Arial" w:cs="Arial"/>
                <w:sz w:val="16"/>
                <w:szCs w:val="16"/>
              </w:rPr>
              <w:t>18</w:t>
            </w:r>
          </w:p>
        </w:tc>
        <w:tc>
          <w:tcPr>
            <w:tcW w:w="430" w:type="pct"/>
          </w:tcPr>
          <w:p w14:paraId="1E23AFD1" w14:textId="3153737F" w:rsidR="002E3B5B" w:rsidRPr="002E3B5B" w:rsidRDefault="006814AC" w:rsidP="002018A2">
            <w:pPr>
              <w:jc w:val="both"/>
              <w:rPr>
                <w:rFonts w:ascii="Arial" w:hAnsi="Arial" w:cs="Arial"/>
                <w:sz w:val="16"/>
                <w:szCs w:val="16"/>
              </w:rPr>
            </w:pPr>
            <w:r>
              <w:rPr>
                <w:rFonts w:ascii="Arial" w:hAnsi="Arial" w:cs="Arial"/>
                <w:sz w:val="16"/>
                <w:szCs w:val="16"/>
              </w:rPr>
              <w:t>3.0</w:t>
            </w:r>
          </w:p>
        </w:tc>
        <w:tc>
          <w:tcPr>
            <w:tcW w:w="439" w:type="pct"/>
          </w:tcPr>
          <w:p w14:paraId="5A1CA12B" w14:textId="7864DFB7" w:rsidR="002E3B5B" w:rsidRPr="002E3B5B" w:rsidRDefault="006814AC" w:rsidP="002018A2">
            <w:pPr>
              <w:rPr>
                <w:rFonts w:ascii="Arial" w:hAnsi="Arial" w:cs="Arial"/>
                <w:sz w:val="16"/>
                <w:szCs w:val="16"/>
              </w:rPr>
            </w:pPr>
            <w:r>
              <w:rPr>
                <w:rFonts w:ascii="Arial" w:hAnsi="Arial" w:cs="Arial"/>
                <w:sz w:val="16"/>
                <w:szCs w:val="16"/>
              </w:rPr>
              <w:t>Revised</w:t>
            </w:r>
          </w:p>
        </w:tc>
        <w:tc>
          <w:tcPr>
            <w:tcW w:w="2876" w:type="pct"/>
          </w:tcPr>
          <w:p w14:paraId="175FD577" w14:textId="61D93FE4" w:rsidR="002E3B5B" w:rsidRPr="002E3B5B" w:rsidRDefault="006814AC" w:rsidP="002018A2">
            <w:pPr>
              <w:pStyle w:val="PRSBullet"/>
              <w:tabs>
                <w:tab w:val="clear" w:pos="360"/>
              </w:tabs>
            </w:pPr>
            <w:r>
              <w:t xml:space="preserve">Editing file name convention and VIN and guide file fields. </w:t>
            </w:r>
          </w:p>
        </w:tc>
        <w:tc>
          <w:tcPr>
            <w:tcW w:w="698" w:type="pct"/>
          </w:tcPr>
          <w:p w14:paraId="528CE223" w14:textId="0403341F" w:rsidR="002E3B5B" w:rsidRPr="002E3B5B" w:rsidRDefault="006814AC" w:rsidP="002018A2">
            <w:pPr>
              <w:jc w:val="both"/>
              <w:rPr>
                <w:rFonts w:ascii="Arial" w:hAnsi="Arial" w:cs="Arial"/>
                <w:sz w:val="16"/>
                <w:szCs w:val="16"/>
              </w:rPr>
            </w:pPr>
            <w:r>
              <w:rPr>
                <w:rFonts w:ascii="Arial" w:hAnsi="Arial" w:cs="Arial"/>
                <w:sz w:val="16"/>
                <w:szCs w:val="16"/>
              </w:rPr>
              <w:t>Dawn Craven</w:t>
            </w:r>
          </w:p>
        </w:tc>
      </w:tr>
      <w:tr w:rsidR="002E3B5B" w:rsidRPr="002E3B5B" w14:paraId="4A732945" w14:textId="77777777" w:rsidTr="005C7227">
        <w:tc>
          <w:tcPr>
            <w:tcW w:w="557" w:type="pct"/>
          </w:tcPr>
          <w:p w14:paraId="1445E608" w14:textId="153C01B5" w:rsidR="002E3B5B" w:rsidRPr="002E3B5B" w:rsidRDefault="008674FC" w:rsidP="002018A2">
            <w:pPr>
              <w:jc w:val="both"/>
              <w:rPr>
                <w:rFonts w:ascii="Arial" w:hAnsi="Arial" w:cs="Arial"/>
                <w:sz w:val="16"/>
                <w:szCs w:val="16"/>
              </w:rPr>
            </w:pPr>
            <w:r>
              <w:rPr>
                <w:rFonts w:ascii="Arial" w:hAnsi="Arial" w:cs="Arial"/>
                <w:sz w:val="16"/>
                <w:szCs w:val="16"/>
              </w:rPr>
              <w:t>6/2</w:t>
            </w:r>
            <w:r w:rsidR="005C7227">
              <w:rPr>
                <w:rFonts w:ascii="Arial" w:hAnsi="Arial" w:cs="Arial"/>
                <w:sz w:val="16"/>
                <w:szCs w:val="16"/>
              </w:rPr>
              <w:t>7</w:t>
            </w:r>
            <w:r w:rsidR="000F534F">
              <w:rPr>
                <w:rFonts w:ascii="Arial" w:hAnsi="Arial" w:cs="Arial"/>
                <w:sz w:val="16"/>
                <w:szCs w:val="16"/>
              </w:rPr>
              <w:t>/2018</w:t>
            </w:r>
          </w:p>
        </w:tc>
        <w:tc>
          <w:tcPr>
            <w:tcW w:w="430" w:type="pct"/>
          </w:tcPr>
          <w:p w14:paraId="58968FA8" w14:textId="59783AA2" w:rsidR="002E3B5B" w:rsidRPr="002E3B5B" w:rsidRDefault="000F534F" w:rsidP="002018A2">
            <w:pPr>
              <w:jc w:val="both"/>
              <w:rPr>
                <w:rFonts w:ascii="Arial" w:hAnsi="Arial" w:cs="Arial"/>
                <w:sz w:val="16"/>
                <w:szCs w:val="16"/>
              </w:rPr>
            </w:pPr>
            <w:r>
              <w:rPr>
                <w:rFonts w:ascii="Arial" w:hAnsi="Arial" w:cs="Arial"/>
                <w:sz w:val="16"/>
                <w:szCs w:val="16"/>
              </w:rPr>
              <w:t>4.0</w:t>
            </w:r>
          </w:p>
        </w:tc>
        <w:tc>
          <w:tcPr>
            <w:tcW w:w="439" w:type="pct"/>
          </w:tcPr>
          <w:p w14:paraId="23120D34" w14:textId="0CC2D4DA" w:rsidR="002E3B5B" w:rsidRPr="002E3B5B" w:rsidRDefault="000F534F" w:rsidP="002018A2">
            <w:pPr>
              <w:rPr>
                <w:rFonts w:ascii="Arial" w:hAnsi="Arial" w:cs="Arial"/>
                <w:sz w:val="16"/>
                <w:szCs w:val="16"/>
              </w:rPr>
            </w:pPr>
            <w:r>
              <w:rPr>
                <w:rFonts w:ascii="Arial" w:hAnsi="Arial" w:cs="Arial"/>
                <w:sz w:val="16"/>
                <w:szCs w:val="16"/>
              </w:rPr>
              <w:t>Revised</w:t>
            </w:r>
          </w:p>
        </w:tc>
        <w:tc>
          <w:tcPr>
            <w:tcW w:w="2876" w:type="pct"/>
          </w:tcPr>
          <w:p w14:paraId="06915052" w14:textId="65FFA12B" w:rsidR="002E3B5B" w:rsidRPr="002E3B5B" w:rsidRDefault="00A35E1E" w:rsidP="002018A2">
            <w:pPr>
              <w:pStyle w:val="PRSBullet"/>
              <w:tabs>
                <w:tab w:val="clear" w:pos="360"/>
              </w:tabs>
            </w:pPr>
            <w:r>
              <w:t>Updated filename convention and added more clarity on specific fields</w:t>
            </w:r>
          </w:p>
        </w:tc>
        <w:tc>
          <w:tcPr>
            <w:tcW w:w="698" w:type="pct"/>
          </w:tcPr>
          <w:p w14:paraId="0FC317C2" w14:textId="3DBDC79C" w:rsidR="002E3B5B" w:rsidRPr="002E3B5B" w:rsidRDefault="000F534F" w:rsidP="002018A2">
            <w:pPr>
              <w:jc w:val="both"/>
              <w:rPr>
                <w:rFonts w:ascii="Arial" w:hAnsi="Arial" w:cs="Arial"/>
                <w:sz w:val="16"/>
                <w:szCs w:val="16"/>
              </w:rPr>
            </w:pPr>
            <w:r>
              <w:rPr>
                <w:rFonts w:ascii="Arial" w:hAnsi="Arial" w:cs="Arial"/>
                <w:sz w:val="16"/>
                <w:szCs w:val="16"/>
              </w:rPr>
              <w:t xml:space="preserve">Luv </w:t>
            </w:r>
            <w:proofErr w:type="spellStart"/>
            <w:r>
              <w:rPr>
                <w:rFonts w:ascii="Arial" w:hAnsi="Arial" w:cs="Arial"/>
                <w:sz w:val="16"/>
                <w:szCs w:val="16"/>
              </w:rPr>
              <w:t>Parakh</w:t>
            </w:r>
            <w:proofErr w:type="spellEnd"/>
          </w:p>
        </w:tc>
      </w:tr>
      <w:tr w:rsidR="005C7227" w:rsidRPr="002E3B5B" w14:paraId="1F85DF3D" w14:textId="77777777" w:rsidTr="005C7227">
        <w:tc>
          <w:tcPr>
            <w:tcW w:w="557" w:type="pct"/>
          </w:tcPr>
          <w:p w14:paraId="59804389" w14:textId="335D68DE" w:rsidR="005C7227" w:rsidRDefault="005C7227" w:rsidP="005C7227">
            <w:pPr>
              <w:jc w:val="both"/>
              <w:rPr>
                <w:rFonts w:ascii="Arial" w:hAnsi="Arial" w:cs="Arial"/>
                <w:sz w:val="16"/>
                <w:szCs w:val="16"/>
              </w:rPr>
            </w:pPr>
            <w:r>
              <w:rPr>
                <w:rFonts w:ascii="Arial" w:hAnsi="Arial" w:cs="Arial"/>
                <w:sz w:val="16"/>
                <w:szCs w:val="16"/>
              </w:rPr>
              <w:t>6/28/2018</w:t>
            </w:r>
          </w:p>
        </w:tc>
        <w:tc>
          <w:tcPr>
            <w:tcW w:w="430" w:type="pct"/>
          </w:tcPr>
          <w:p w14:paraId="28ABC918" w14:textId="31D3C519" w:rsidR="005C7227" w:rsidRDefault="005C7227" w:rsidP="005C7227">
            <w:pPr>
              <w:jc w:val="both"/>
              <w:rPr>
                <w:rFonts w:ascii="Arial" w:hAnsi="Arial" w:cs="Arial"/>
                <w:sz w:val="16"/>
                <w:szCs w:val="16"/>
              </w:rPr>
            </w:pPr>
            <w:r>
              <w:rPr>
                <w:rFonts w:ascii="Arial" w:hAnsi="Arial" w:cs="Arial"/>
                <w:sz w:val="16"/>
                <w:szCs w:val="16"/>
              </w:rPr>
              <w:t>5.0</w:t>
            </w:r>
          </w:p>
        </w:tc>
        <w:tc>
          <w:tcPr>
            <w:tcW w:w="439" w:type="pct"/>
          </w:tcPr>
          <w:p w14:paraId="614E6DE4" w14:textId="17B18CD9" w:rsidR="005C7227" w:rsidRDefault="005C7227" w:rsidP="005C7227">
            <w:pPr>
              <w:rPr>
                <w:rFonts w:ascii="Arial" w:hAnsi="Arial" w:cs="Arial"/>
                <w:sz w:val="16"/>
                <w:szCs w:val="16"/>
              </w:rPr>
            </w:pPr>
            <w:r>
              <w:rPr>
                <w:rFonts w:ascii="Arial" w:hAnsi="Arial" w:cs="Arial"/>
                <w:sz w:val="16"/>
                <w:szCs w:val="16"/>
              </w:rPr>
              <w:t>Revised</w:t>
            </w:r>
          </w:p>
        </w:tc>
        <w:tc>
          <w:tcPr>
            <w:tcW w:w="2876" w:type="pct"/>
          </w:tcPr>
          <w:p w14:paraId="18DAAB4F" w14:textId="277C5ABD" w:rsidR="005C7227" w:rsidRDefault="005C7227" w:rsidP="005C7227">
            <w:pPr>
              <w:pStyle w:val="PRSBullet"/>
              <w:tabs>
                <w:tab w:val="clear" w:pos="360"/>
              </w:tabs>
            </w:pPr>
            <w:r>
              <w:t xml:space="preserve">Rolled back fixed length requirement for </w:t>
            </w:r>
            <w:proofErr w:type="spellStart"/>
            <w:r>
              <w:t>Detail_ID</w:t>
            </w:r>
            <w:proofErr w:type="spellEnd"/>
          </w:p>
        </w:tc>
        <w:tc>
          <w:tcPr>
            <w:tcW w:w="698" w:type="pct"/>
          </w:tcPr>
          <w:p w14:paraId="17EAA342" w14:textId="716703C9" w:rsidR="005C7227" w:rsidRDefault="005C7227" w:rsidP="005C7227">
            <w:pPr>
              <w:jc w:val="both"/>
              <w:rPr>
                <w:rFonts w:ascii="Arial" w:hAnsi="Arial" w:cs="Arial"/>
                <w:sz w:val="16"/>
                <w:szCs w:val="16"/>
              </w:rPr>
            </w:pPr>
            <w:r>
              <w:rPr>
                <w:rFonts w:ascii="Arial" w:hAnsi="Arial" w:cs="Arial"/>
                <w:sz w:val="16"/>
                <w:szCs w:val="16"/>
              </w:rPr>
              <w:t xml:space="preserve">Luv </w:t>
            </w:r>
            <w:proofErr w:type="spellStart"/>
            <w:r>
              <w:rPr>
                <w:rFonts w:ascii="Arial" w:hAnsi="Arial" w:cs="Arial"/>
                <w:sz w:val="16"/>
                <w:szCs w:val="16"/>
              </w:rPr>
              <w:t>Parakh</w:t>
            </w:r>
            <w:proofErr w:type="spellEnd"/>
          </w:p>
        </w:tc>
      </w:tr>
      <w:tr w:rsidR="004E0FBC" w:rsidRPr="002E3B5B" w14:paraId="10B74B99" w14:textId="77777777" w:rsidTr="005C7227">
        <w:tc>
          <w:tcPr>
            <w:tcW w:w="557" w:type="pct"/>
          </w:tcPr>
          <w:p w14:paraId="385C1639" w14:textId="78CA0A75" w:rsidR="004E0FBC" w:rsidRDefault="004E0FBC" w:rsidP="004E0FBC">
            <w:pPr>
              <w:jc w:val="both"/>
              <w:rPr>
                <w:rFonts w:ascii="Arial" w:hAnsi="Arial" w:cs="Arial"/>
                <w:sz w:val="16"/>
                <w:szCs w:val="16"/>
              </w:rPr>
            </w:pPr>
            <w:r>
              <w:rPr>
                <w:rFonts w:ascii="Arial" w:hAnsi="Arial" w:cs="Arial"/>
                <w:sz w:val="16"/>
                <w:szCs w:val="16"/>
              </w:rPr>
              <w:t>9/6/2018</w:t>
            </w:r>
          </w:p>
        </w:tc>
        <w:tc>
          <w:tcPr>
            <w:tcW w:w="430" w:type="pct"/>
          </w:tcPr>
          <w:p w14:paraId="3FCD5E33" w14:textId="4FFE2293" w:rsidR="004E0FBC" w:rsidRDefault="004E0FBC" w:rsidP="004E0FBC">
            <w:pPr>
              <w:jc w:val="both"/>
              <w:rPr>
                <w:rFonts w:ascii="Arial" w:hAnsi="Arial" w:cs="Arial"/>
                <w:sz w:val="16"/>
                <w:szCs w:val="16"/>
              </w:rPr>
            </w:pPr>
            <w:r>
              <w:rPr>
                <w:rFonts w:ascii="Arial" w:hAnsi="Arial" w:cs="Arial"/>
                <w:sz w:val="16"/>
                <w:szCs w:val="16"/>
              </w:rPr>
              <w:t>6.0</w:t>
            </w:r>
          </w:p>
        </w:tc>
        <w:tc>
          <w:tcPr>
            <w:tcW w:w="439" w:type="pct"/>
          </w:tcPr>
          <w:p w14:paraId="44A3AE08" w14:textId="63813F96" w:rsidR="004E0FBC" w:rsidRDefault="004E0FBC" w:rsidP="004E0FBC">
            <w:pPr>
              <w:rPr>
                <w:rFonts w:ascii="Arial" w:hAnsi="Arial" w:cs="Arial"/>
                <w:sz w:val="16"/>
                <w:szCs w:val="16"/>
              </w:rPr>
            </w:pPr>
            <w:r>
              <w:rPr>
                <w:rFonts w:ascii="Arial" w:hAnsi="Arial" w:cs="Arial"/>
                <w:sz w:val="16"/>
                <w:szCs w:val="16"/>
              </w:rPr>
              <w:t>Revised</w:t>
            </w:r>
          </w:p>
        </w:tc>
        <w:tc>
          <w:tcPr>
            <w:tcW w:w="2876" w:type="pct"/>
          </w:tcPr>
          <w:p w14:paraId="56584B23" w14:textId="0D91B529" w:rsidR="004E0FBC" w:rsidRDefault="004E0FBC" w:rsidP="004E0FBC">
            <w:pPr>
              <w:pStyle w:val="PRSBullet"/>
              <w:tabs>
                <w:tab w:val="clear" w:pos="360"/>
              </w:tabs>
            </w:pPr>
            <w:r>
              <w:t xml:space="preserve">Added new fields for title, short </w:t>
            </w:r>
            <w:proofErr w:type="spellStart"/>
            <w:r>
              <w:t>desc</w:t>
            </w:r>
            <w:proofErr w:type="spellEnd"/>
            <w:r>
              <w:t xml:space="preserve">, generic </w:t>
            </w:r>
            <w:proofErr w:type="spellStart"/>
            <w:r>
              <w:t>desc</w:t>
            </w:r>
            <w:proofErr w:type="spellEnd"/>
            <w:r>
              <w:t xml:space="preserve"> on the campaign file structure and made other edits to notification construction section</w:t>
            </w:r>
          </w:p>
        </w:tc>
        <w:tc>
          <w:tcPr>
            <w:tcW w:w="698" w:type="pct"/>
          </w:tcPr>
          <w:p w14:paraId="443ED436" w14:textId="77777777" w:rsidR="004E0FBC" w:rsidRDefault="004E0FBC" w:rsidP="004E0FBC">
            <w:pPr>
              <w:jc w:val="both"/>
              <w:rPr>
                <w:rFonts w:ascii="Arial" w:hAnsi="Arial" w:cs="Arial"/>
                <w:sz w:val="16"/>
                <w:szCs w:val="16"/>
              </w:rPr>
            </w:pPr>
            <w:r>
              <w:rPr>
                <w:rFonts w:ascii="Arial" w:hAnsi="Arial" w:cs="Arial"/>
                <w:sz w:val="16"/>
                <w:szCs w:val="16"/>
              </w:rPr>
              <w:t xml:space="preserve">Luv </w:t>
            </w:r>
            <w:proofErr w:type="spellStart"/>
            <w:r>
              <w:rPr>
                <w:rFonts w:ascii="Arial" w:hAnsi="Arial" w:cs="Arial"/>
                <w:sz w:val="16"/>
                <w:szCs w:val="16"/>
              </w:rPr>
              <w:t>Parakh</w:t>
            </w:r>
            <w:proofErr w:type="spellEnd"/>
          </w:p>
          <w:p w14:paraId="14475C94" w14:textId="395FFFA6" w:rsidR="004E0FBC" w:rsidRDefault="004E0FBC" w:rsidP="004E0FBC">
            <w:pPr>
              <w:jc w:val="both"/>
              <w:rPr>
                <w:rFonts w:ascii="Arial" w:hAnsi="Arial" w:cs="Arial"/>
                <w:sz w:val="16"/>
                <w:szCs w:val="16"/>
              </w:rPr>
            </w:pPr>
            <w:r>
              <w:rPr>
                <w:rFonts w:ascii="Arial" w:hAnsi="Arial" w:cs="Arial"/>
                <w:sz w:val="16"/>
                <w:szCs w:val="16"/>
              </w:rPr>
              <w:t>Shyam Basani</w:t>
            </w:r>
          </w:p>
        </w:tc>
      </w:tr>
      <w:tr w:rsidR="00946F0F" w:rsidRPr="002E3B5B" w14:paraId="303902CF" w14:textId="77777777" w:rsidTr="005C7227">
        <w:tc>
          <w:tcPr>
            <w:tcW w:w="557" w:type="pct"/>
          </w:tcPr>
          <w:p w14:paraId="1C54CFF8" w14:textId="572503E9" w:rsidR="00946F0F" w:rsidRDefault="00946F0F" w:rsidP="004E0FBC">
            <w:pPr>
              <w:jc w:val="both"/>
              <w:rPr>
                <w:rFonts w:ascii="Arial" w:hAnsi="Arial" w:cs="Arial"/>
                <w:sz w:val="16"/>
                <w:szCs w:val="16"/>
              </w:rPr>
            </w:pPr>
            <w:r>
              <w:rPr>
                <w:rFonts w:ascii="Arial" w:hAnsi="Arial" w:cs="Arial"/>
                <w:sz w:val="16"/>
                <w:szCs w:val="16"/>
              </w:rPr>
              <w:t>9/20/2018</w:t>
            </w:r>
          </w:p>
        </w:tc>
        <w:tc>
          <w:tcPr>
            <w:tcW w:w="430" w:type="pct"/>
          </w:tcPr>
          <w:p w14:paraId="7CBB277F" w14:textId="002DBC5D" w:rsidR="00946F0F" w:rsidRDefault="00946F0F" w:rsidP="004E0FBC">
            <w:pPr>
              <w:jc w:val="both"/>
              <w:rPr>
                <w:rFonts w:ascii="Arial" w:hAnsi="Arial" w:cs="Arial"/>
                <w:sz w:val="16"/>
                <w:szCs w:val="16"/>
              </w:rPr>
            </w:pPr>
            <w:r>
              <w:rPr>
                <w:rFonts w:ascii="Arial" w:hAnsi="Arial" w:cs="Arial"/>
                <w:sz w:val="16"/>
                <w:szCs w:val="16"/>
              </w:rPr>
              <w:t>7.0</w:t>
            </w:r>
          </w:p>
        </w:tc>
        <w:tc>
          <w:tcPr>
            <w:tcW w:w="439" w:type="pct"/>
          </w:tcPr>
          <w:p w14:paraId="32E71B23" w14:textId="0199C231" w:rsidR="00946F0F" w:rsidRDefault="00946F0F" w:rsidP="004E0FBC">
            <w:pPr>
              <w:rPr>
                <w:rFonts w:ascii="Arial" w:hAnsi="Arial" w:cs="Arial"/>
                <w:sz w:val="16"/>
                <w:szCs w:val="16"/>
              </w:rPr>
            </w:pPr>
            <w:r>
              <w:rPr>
                <w:rFonts w:ascii="Arial" w:hAnsi="Arial" w:cs="Arial"/>
                <w:sz w:val="16"/>
                <w:szCs w:val="16"/>
              </w:rPr>
              <w:t>Revised</w:t>
            </w:r>
          </w:p>
        </w:tc>
        <w:tc>
          <w:tcPr>
            <w:tcW w:w="2876" w:type="pct"/>
          </w:tcPr>
          <w:p w14:paraId="26F0AF06" w14:textId="77777777" w:rsidR="00946F0F" w:rsidRDefault="00946F0F" w:rsidP="004E0FBC">
            <w:pPr>
              <w:pStyle w:val="PRSBullet"/>
              <w:tabs>
                <w:tab w:val="clear" w:pos="360"/>
              </w:tabs>
            </w:pPr>
            <w:r>
              <w:t xml:space="preserve">Rolled back generic text/title attributes from spec. </w:t>
            </w:r>
          </w:p>
          <w:p w14:paraId="6708EC0C" w14:textId="6BF6FF1F" w:rsidR="00946F0F" w:rsidRDefault="009941F7" w:rsidP="004E0FBC">
            <w:pPr>
              <w:pStyle w:val="PRSBullet"/>
              <w:tabs>
                <w:tab w:val="clear" w:pos="360"/>
              </w:tabs>
            </w:pPr>
            <w:r>
              <w:t>Up</w:t>
            </w:r>
            <w:r w:rsidR="00946F0F">
              <w:t xml:space="preserve">dates to </w:t>
            </w:r>
            <w:r>
              <w:t>notification body section based on discussion on 9/19/2018</w:t>
            </w:r>
          </w:p>
        </w:tc>
        <w:tc>
          <w:tcPr>
            <w:tcW w:w="698" w:type="pct"/>
          </w:tcPr>
          <w:p w14:paraId="5C547C7F" w14:textId="65B8E587" w:rsidR="00946F0F" w:rsidRDefault="00946F0F" w:rsidP="004E0FBC">
            <w:pPr>
              <w:jc w:val="both"/>
              <w:rPr>
                <w:rFonts w:ascii="Arial" w:hAnsi="Arial" w:cs="Arial"/>
                <w:sz w:val="16"/>
                <w:szCs w:val="16"/>
              </w:rPr>
            </w:pPr>
            <w:r>
              <w:rPr>
                <w:rFonts w:ascii="Arial" w:hAnsi="Arial" w:cs="Arial"/>
                <w:sz w:val="16"/>
                <w:szCs w:val="16"/>
              </w:rPr>
              <w:t xml:space="preserve">Luv </w:t>
            </w:r>
            <w:proofErr w:type="spellStart"/>
            <w:r>
              <w:rPr>
                <w:rFonts w:ascii="Arial" w:hAnsi="Arial" w:cs="Arial"/>
                <w:sz w:val="16"/>
                <w:szCs w:val="16"/>
              </w:rPr>
              <w:t>Parakh</w:t>
            </w:r>
            <w:proofErr w:type="spellEnd"/>
          </w:p>
        </w:tc>
      </w:tr>
      <w:tr w:rsidR="00C91F03" w:rsidRPr="002E3B5B" w14:paraId="114B7B60" w14:textId="77777777" w:rsidTr="005C7227">
        <w:trPr>
          <w:ins w:id="331" w:author="Dawn Craven (TMS)" w:date="2018-09-27T10:19:00Z"/>
        </w:trPr>
        <w:tc>
          <w:tcPr>
            <w:tcW w:w="557" w:type="pct"/>
          </w:tcPr>
          <w:p w14:paraId="6078BC79" w14:textId="6135A67E" w:rsidR="00C91F03" w:rsidRDefault="00C91F03" w:rsidP="004E0FBC">
            <w:pPr>
              <w:jc w:val="both"/>
              <w:rPr>
                <w:ins w:id="332" w:author="Dawn Craven (TMS)" w:date="2018-09-27T10:19:00Z"/>
                <w:rFonts w:ascii="Arial" w:hAnsi="Arial" w:cs="Arial"/>
                <w:sz w:val="16"/>
                <w:szCs w:val="16"/>
              </w:rPr>
            </w:pPr>
            <w:ins w:id="333" w:author="Dawn Craven (TMS)" w:date="2018-09-27T10:21:00Z">
              <w:r>
                <w:rPr>
                  <w:rFonts w:ascii="Arial" w:hAnsi="Arial" w:cs="Arial"/>
                  <w:sz w:val="16"/>
                  <w:szCs w:val="16"/>
                </w:rPr>
                <w:t>9/2</w:t>
              </w:r>
            </w:ins>
            <w:ins w:id="334" w:author="Dawn Craven (TMS)" w:date="2018-09-28T17:15:00Z">
              <w:r w:rsidR="009D6952">
                <w:rPr>
                  <w:rFonts w:ascii="Arial" w:hAnsi="Arial" w:cs="Arial"/>
                  <w:sz w:val="16"/>
                  <w:szCs w:val="16"/>
                </w:rPr>
                <w:t>5</w:t>
              </w:r>
            </w:ins>
            <w:ins w:id="335" w:author="Dawn Craven (TMS)" w:date="2018-09-27T10:21:00Z">
              <w:r>
                <w:rPr>
                  <w:rFonts w:ascii="Arial" w:hAnsi="Arial" w:cs="Arial"/>
                  <w:sz w:val="16"/>
                  <w:szCs w:val="16"/>
                </w:rPr>
                <w:t>/2018</w:t>
              </w:r>
            </w:ins>
          </w:p>
        </w:tc>
        <w:tc>
          <w:tcPr>
            <w:tcW w:w="430" w:type="pct"/>
          </w:tcPr>
          <w:p w14:paraId="12E35F2D" w14:textId="16899EFA" w:rsidR="00C91F03" w:rsidRDefault="00C91F03" w:rsidP="004E0FBC">
            <w:pPr>
              <w:jc w:val="both"/>
              <w:rPr>
                <w:ins w:id="336" w:author="Dawn Craven (TMS)" w:date="2018-09-27T10:19:00Z"/>
                <w:rFonts w:ascii="Arial" w:hAnsi="Arial" w:cs="Arial"/>
                <w:sz w:val="16"/>
                <w:szCs w:val="16"/>
              </w:rPr>
            </w:pPr>
            <w:ins w:id="337" w:author="Dawn Craven (TMS)" w:date="2018-09-27T10:21:00Z">
              <w:r>
                <w:rPr>
                  <w:rFonts w:ascii="Arial" w:hAnsi="Arial" w:cs="Arial"/>
                  <w:sz w:val="16"/>
                  <w:szCs w:val="16"/>
                </w:rPr>
                <w:t>7.1</w:t>
              </w:r>
            </w:ins>
          </w:p>
        </w:tc>
        <w:tc>
          <w:tcPr>
            <w:tcW w:w="439" w:type="pct"/>
          </w:tcPr>
          <w:p w14:paraId="37C7066F" w14:textId="11C5F42A" w:rsidR="00C91F03" w:rsidRDefault="00C91F03" w:rsidP="004E0FBC">
            <w:pPr>
              <w:rPr>
                <w:ins w:id="338" w:author="Dawn Craven (TMS)" w:date="2018-09-27T10:19:00Z"/>
                <w:rFonts w:ascii="Arial" w:hAnsi="Arial" w:cs="Arial"/>
                <w:sz w:val="16"/>
                <w:szCs w:val="16"/>
              </w:rPr>
            </w:pPr>
            <w:ins w:id="339" w:author="Dawn Craven (TMS)" w:date="2018-09-27T10:21:00Z">
              <w:r>
                <w:rPr>
                  <w:rFonts w:ascii="Arial" w:hAnsi="Arial" w:cs="Arial"/>
                  <w:sz w:val="16"/>
                  <w:szCs w:val="16"/>
                </w:rPr>
                <w:t>Revised</w:t>
              </w:r>
            </w:ins>
          </w:p>
        </w:tc>
        <w:tc>
          <w:tcPr>
            <w:tcW w:w="2876" w:type="pct"/>
          </w:tcPr>
          <w:p w14:paraId="694E95EE" w14:textId="40A40EE8" w:rsidR="00C91F03" w:rsidRDefault="00C91F03" w:rsidP="004E0FBC">
            <w:pPr>
              <w:pStyle w:val="PRSBullet"/>
              <w:tabs>
                <w:tab w:val="clear" w:pos="360"/>
              </w:tabs>
              <w:rPr>
                <w:ins w:id="340" w:author="Dawn Craven (TMS)" w:date="2018-09-27T10:19:00Z"/>
              </w:rPr>
            </w:pPr>
            <w:ins w:id="341" w:author="Dawn Craven (TMS)" w:date="2018-09-27T10:21:00Z">
              <w:r>
                <w:t>Added PQSS FTP server details</w:t>
              </w:r>
            </w:ins>
            <w:ins w:id="342" w:author="Dawn Craven (TMS)" w:date="2018-09-28T10:38:00Z">
              <w:r w:rsidR="007E5CB7">
                <w:t>, responded to comments and added destination code logic.</w:t>
              </w:r>
            </w:ins>
          </w:p>
        </w:tc>
        <w:tc>
          <w:tcPr>
            <w:tcW w:w="698" w:type="pct"/>
          </w:tcPr>
          <w:p w14:paraId="06DAC1DA" w14:textId="10024BA4" w:rsidR="00C91F03" w:rsidRDefault="00C63574" w:rsidP="004E0FBC">
            <w:pPr>
              <w:jc w:val="both"/>
              <w:rPr>
                <w:ins w:id="343" w:author="Dawn Craven (TMS)" w:date="2018-09-27T10:19:00Z"/>
                <w:rFonts w:ascii="Arial" w:hAnsi="Arial" w:cs="Arial"/>
                <w:sz w:val="16"/>
                <w:szCs w:val="16"/>
              </w:rPr>
            </w:pPr>
            <w:ins w:id="344" w:author="Dawn Craven (TMS)" w:date="2018-09-27T10:21:00Z">
              <w:r>
                <w:rPr>
                  <w:rFonts w:ascii="Arial" w:hAnsi="Arial" w:cs="Arial"/>
                  <w:sz w:val="16"/>
                  <w:szCs w:val="16"/>
                </w:rPr>
                <w:t>Dawn Craven</w:t>
              </w:r>
            </w:ins>
          </w:p>
        </w:tc>
      </w:tr>
      <w:tr w:rsidR="00FD622A" w:rsidRPr="002E3B5B" w14:paraId="554CFEEB" w14:textId="77777777" w:rsidTr="005C7227">
        <w:trPr>
          <w:ins w:id="345" w:author="Luv Parakh (TMS)" w:date="2018-10-03T13:05:00Z"/>
        </w:trPr>
        <w:tc>
          <w:tcPr>
            <w:tcW w:w="557" w:type="pct"/>
          </w:tcPr>
          <w:p w14:paraId="63FAD764" w14:textId="335BF9A3" w:rsidR="00FD622A" w:rsidRDefault="00FD622A" w:rsidP="004E0FBC">
            <w:pPr>
              <w:jc w:val="both"/>
              <w:rPr>
                <w:ins w:id="346" w:author="Luv Parakh (TMS)" w:date="2018-10-03T13:05:00Z"/>
                <w:rFonts w:ascii="Arial" w:hAnsi="Arial" w:cs="Arial"/>
                <w:sz w:val="16"/>
                <w:szCs w:val="16"/>
              </w:rPr>
            </w:pPr>
            <w:ins w:id="347" w:author="Luv Parakh (TMS)" w:date="2018-10-03T13:05:00Z">
              <w:r>
                <w:rPr>
                  <w:rFonts w:ascii="Arial" w:hAnsi="Arial" w:cs="Arial"/>
                  <w:sz w:val="16"/>
                  <w:szCs w:val="16"/>
                </w:rPr>
                <w:t>10/</w:t>
              </w:r>
            </w:ins>
            <w:ins w:id="348" w:author="Shyam Basani (TMNA)" w:date="2018-10-12T00:26:00Z">
              <w:r w:rsidR="00AD580B">
                <w:rPr>
                  <w:rFonts w:ascii="Arial" w:hAnsi="Arial" w:cs="Arial"/>
                  <w:sz w:val="16"/>
                  <w:szCs w:val="16"/>
                </w:rPr>
                <w:t>12</w:t>
              </w:r>
            </w:ins>
            <w:ins w:id="349" w:author="Luv Parakh (TMS)" w:date="2018-10-03T13:05:00Z">
              <w:del w:id="350" w:author="Shyam Basani (TMNA)" w:date="2018-10-12T00:26:00Z">
                <w:r w:rsidDel="00AD580B">
                  <w:rPr>
                    <w:rFonts w:ascii="Arial" w:hAnsi="Arial" w:cs="Arial"/>
                    <w:sz w:val="16"/>
                    <w:szCs w:val="16"/>
                  </w:rPr>
                  <w:delText>3</w:delText>
                </w:r>
              </w:del>
              <w:r>
                <w:rPr>
                  <w:rFonts w:ascii="Arial" w:hAnsi="Arial" w:cs="Arial"/>
                  <w:sz w:val="16"/>
                  <w:szCs w:val="16"/>
                </w:rPr>
                <w:t>/2018</w:t>
              </w:r>
            </w:ins>
          </w:p>
        </w:tc>
        <w:tc>
          <w:tcPr>
            <w:tcW w:w="430" w:type="pct"/>
          </w:tcPr>
          <w:p w14:paraId="2926071F" w14:textId="3CF03E2A" w:rsidR="00FD622A" w:rsidRDefault="00FD622A" w:rsidP="004E0FBC">
            <w:pPr>
              <w:jc w:val="both"/>
              <w:rPr>
                <w:ins w:id="351" w:author="Luv Parakh (TMS)" w:date="2018-10-03T13:05:00Z"/>
                <w:rFonts w:ascii="Arial" w:hAnsi="Arial" w:cs="Arial"/>
                <w:sz w:val="16"/>
                <w:szCs w:val="16"/>
              </w:rPr>
            </w:pPr>
            <w:ins w:id="352" w:author="Luv Parakh (TMS)" w:date="2018-10-03T13:06:00Z">
              <w:r>
                <w:rPr>
                  <w:rFonts w:ascii="Arial" w:hAnsi="Arial" w:cs="Arial"/>
                  <w:sz w:val="16"/>
                  <w:szCs w:val="16"/>
                </w:rPr>
                <w:t>8.0</w:t>
              </w:r>
            </w:ins>
            <w:bookmarkStart w:id="353" w:name="_GoBack"/>
            <w:bookmarkEnd w:id="353"/>
          </w:p>
        </w:tc>
        <w:tc>
          <w:tcPr>
            <w:tcW w:w="439" w:type="pct"/>
          </w:tcPr>
          <w:p w14:paraId="32EC0A67" w14:textId="025E0B38" w:rsidR="00FD622A" w:rsidRDefault="00FD622A" w:rsidP="004E0FBC">
            <w:pPr>
              <w:rPr>
                <w:ins w:id="354" w:author="Luv Parakh (TMS)" w:date="2018-10-03T13:05:00Z"/>
                <w:rFonts w:ascii="Arial" w:hAnsi="Arial" w:cs="Arial"/>
                <w:sz w:val="16"/>
                <w:szCs w:val="16"/>
              </w:rPr>
            </w:pPr>
            <w:ins w:id="355" w:author="Luv Parakh (TMS)" w:date="2018-10-03T13:06:00Z">
              <w:r>
                <w:rPr>
                  <w:rFonts w:ascii="Arial" w:hAnsi="Arial" w:cs="Arial"/>
                  <w:sz w:val="16"/>
                  <w:szCs w:val="16"/>
                </w:rPr>
                <w:t>Revised</w:t>
              </w:r>
            </w:ins>
          </w:p>
        </w:tc>
        <w:tc>
          <w:tcPr>
            <w:tcW w:w="2876" w:type="pct"/>
          </w:tcPr>
          <w:p w14:paraId="2457D89A" w14:textId="04974042" w:rsidR="00BF025E" w:rsidRDefault="00BF025E" w:rsidP="00BF025E">
            <w:pPr>
              <w:pStyle w:val="PRSBullet"/>
              <w:tabs>
                <w:tab w:val="clear" w:pos="360"/>
              </w:tabs>
              <w:rPr>
                <w:ins w:id="356" w:author="Luv Parakh (TMS)" w:date="2018-10-03T13:05:00Z"/>
              </w:rPr>
            </w:pPr>
            <w:ins w:id="357" w:author="Luv Parakh (TMS)" w:date="2018-10-05T19:05:00Z">
              <w:r>
                <w:t xml:space="preserve">Added new section for Campaign </w:t>
              </w:r>
            </w:ins>
            <w:ins w:id="358" w:author="Luv Parakh (TMS)" w:date="2018-10-05T19:06:00Z">
              <w:r>
                <w:t xml:space="preserve">Complete </w:t>
              </w:r>
            </w:ins>
            <w:ins w:id="359" w:author="Luv Parakh (TMS)" w:date="2018-10-05T19:05:00Z">
              <w:r>
                <w:t>file</w:t>
              </w:r>
            </w:ins>
            <w:ins w:id="360" w:author="Luv Parakh (TMS)" w:date="2018-10-05T19:08:00Z">
              <w:r>
                <w:t xml:space="preserve">, added limits for VIN's, corrected format for some fields, added Servco, </w:t>
              </w:r>
              <w:proofErr w:type="spellStart"/>
              <w:r>
                <w:t>TdPR</w:t>
              </w:r>
              <w:proofErr w:type="spellEnd"/>
              <w:r>
                <w:t xml:space="preserve"> and removed Lexus from contact info</w:t>
              </w:r>
            </w:ins>
          </w:p>
        </w:tc>
        <w:tc>
          <w:tcPr>
            <w:tcW w:w="698" w:type="pct"/>
          </w:tcPr>
          <w:p w14:paraId="76D00576" w14:textId="77777777" w:rsidR="00FD622A" w:rsidRDefault="00FD622A" w:rsidP="004E0FBC">
            <w:pPr>
              <w:jc w:val="both"/>
              <w:rPr>
                <w:ins w:id="361" w:author="Shyam Basani (TMNA)" w:date="2018-10-11T12:13:00Z"/>
                <w:rFonts w:ascii="Arial" w:hAnsi="Arial" w:cs="Arial"/>
                <w:sz w:val="16"/>
                <w:szCs w:val="16"/>
              </w:rPr>
            </w:pPr>
            <w:ins w:id="362" w:author="Luv Parakh (TMS)" w:date="2018-10-03T13:06:00Z">
              <w:r>
                <w:rPr>
                  <w:rFonts w:ascii="Arial" w:hAnsi="Arial" w:cs="Arial"/>
                  <w:sz w:val="16"/>
                  <w:szCs w:val="16"/>
                </w:rPr>
                <w:t xml:space="preserve">Luv </w:t>
              </w:r>
              <w:proofErr w:type="spellStart"/>
              <w:r>
                <w:rPr>
                  <w:rFonts w:ascii="Arial" w:hAnsi="Arial" w:cs="Arial"/>
                  <w:sz w:val="16"/>
                  <w:szCs w:val="16"/>
                </w:rPr>
                <w:t>Parakh</w:t>
              </w:r>
            </w:ins>
            <w:proofErr w:type="spellEnd"/>
          </w:p>
          <w:p w14:paraId="591D54D9" w14:textId="256E69BE" w:rsidR="00C0101A" w:rsidRDefault="00C0101A" w:rsidP="004E0FBC">
            <w:pPr>
              <w:jc w:val="both"/>
              <w:rPr>
                <w:ins w:id="363" w:author="Luv Parakh (TMS)" w:date="2018-10-03T13:05:00Z"/>
                <w:rFonts w:ascii="Arial" w:hAnsi="Arial" w:cs="Arial"/>
                <w:sz w:val="16"/>
                <w:szCs w:val="16"/>
              </w:rPr>
            </w:pPr>
            <w:ins w:id="364" w:author="Shyam Basani (TMNA)" w:date="2018-10-11T12:13:00Z">
              <w:r>
                <w:rPr>
                  <w:rFonts w:ascii="Arial" w:hAnsi="Arial" w:cs="Arial"/>
                  <w:sz w:val="16"/>
                  <w:szCs w:val="16"/>
                </w:rPr>
                <w:t>Shyam Basani</w:t>
              </w:r>
            </w:ins>
          </w:p>
        </w:tc>
      </w:tr>
    </w:tbl>
    <w:p w14:paraId="3F0313F5" w14:textId="77777777" w:rsidR="002E3B5B" w:rsidRDefault="002E3B5B" w:rsidP="002E3B5B">
      <w:pPr>
        <w:jc w:val="both"/>
      </w:pPr>
    </w:p>
    <w:p w14:paraId="2900F348" w14:textId="77777777" w:rsidR="002E3B5B" w:rsidRDefault="002E3B5B" w:rsidP="006E2E21">
      <w:pPr>
        <w:rPr>
          <w:rFonts w:ascii="Arial" w:hAnsi="Arial" w:cs="Arial"/>
          <w:sz w:val="18"/>
          <w:szCs w:val="18"/>
        </w:rPr>
      </w:pPr>
    </w:p>
    <w:sectPr w:rsidR="002E3B5B" w:rsidSect="00A40169">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Luv Parakh (TMS)" w:date="2018-09-20T09:57:00Z" w:initials="LP(">
    <w:p w14:paraId="14CC26BD" w14:textId="2E0C325F" w:rsidR="00735B5C" w:rsidRDefault="00735B5C">
      <w:pPr>
        <w:pStyle w:val="CommentText"/>
      </w:pPr>
      <w:r>
        <w:rPr>
          <w:rStyle w:val="CommentReference"/>
        </w:rPr>
        <w:annotationRef/>
      </w:r>
      <w:r>
        <w:t>We will require greater advance notice – recommend at least 3 business days for initial validation on test HU’s / vehicles and at least another 3 business days after PQSS confirms it’s OK to publish to production</w:t>
      </w:r>
    </w:p>
  </w:comment>
  <w:comment w:id="6" w:author="Dawn Craven (TMS)" w:date="2018-09-27T10:14:00Z" w:initials="DC(">
    <w:p w14:paraId="7EC7AC9F" w14:textId="1DE46588" w:rsidR="00C91F03" w:rsidRDefault="00C91F03">
      <w:pPr>
        <w:pStyle w:val="CommentText"/>
      </w:pPr>
      <w:r>
        <w:rPr>
          <w:rStyle w:val="CommentReference"/>
        </w:rPr>
        <w:annotationRef/>
      </w:r>
      <w:r>
        <w:t xml:space="preserve">Files initially will be loaded to CT </w:t>
      </w:r>
      <w:proofErr w:type="spellStart"/>
      <w:r>
        <w:t>sharepoint</w:t>
      </w:r>
      <w:proofErr w:type="spellEnd"/>
      <w:r>
        <w:t>, but this is “</w:t>
      </w:r>
      <w:proofErr w:type="spellStart"/>
      <w:r>
        <w:t>homebase</w:t>
      </w:r>
      <w:proofErr w:type="spellEnd"/>
      <w:r>
        <w:t xml:space="preserve">” of where PQSS will transmit the files from.  </w:t>
      </w:r>
    </w:p>
  </w:comment>
  <w:comment w:id="7" w:author="Luv Parakh (TMS)" w:date="2018-10-04T13:41:00Z" w:initials="LP(">
    <w:p w14:paraId="6D042D7D" w14:textId="38489C3C" w:rsidR="006C7159" w:rsidRDefault="006C7159">
      <w:pPr>
        <w:pStyle w:val="CommentText"/>
      </w:pPr>
      <w:r>
        <w:rPr>
          <w:rStyle w:val="CommentReference"/>
        </w:rPr>
        <w:annotationRef/>
      </w:r>
      <w:r w:rsidR="006970A5">
        <w:t xml:space="preserve">Turns out that the upload to </w:t>
      </w:r>
      <w:r>
        <w:t>AWS S3 bucket approach</w:t>
      </w:r>
      <w:r w:rsidR="006970A5">
        <w:t xml:space="preserve"> that we discussed earlier</w:t>
      </w:r>
      <w:r>
        <w:t xml:space="preserve"> will be complicated. Instead, </w:t>
      </w:r>
      <w:r w:rsidR="006970A5">
        <w:t xml:space="preserve">can </w:t>
      </w:r>
      <w:r>
        <w:t>we have FTP coordinates separately</w:t>
      </w:r>
      <w:r w:rsidR="003D7128">
        <w:t xml:space="preserve"> for production and staging/QA and path where the files will be available for CT to pick </w:t>
      </w:r>
      <w:proofErr w:type="gramStart"/>
      <w:r w:rsidR="003D7128">
        <w:t>up ?</w:t>
      </w:r>
      <w:proofErr w:type="gramEnd"/>
    </w:p>
  </w:comment>
  <w:comment w:id="14" w:author="Luv Parakh (TMS)" w:date="2018-06-27T16:30:00Z" w:initials="LP(">
    <w:p w14:paraId="27D49F9A" w14:textId="03E26B13" w:rsidR="00735B5C" w:rsidRDefault="00735B5C">
      <w:pPr>
        <w:pStyle w:val="CommentText"/>
      </w:pPr>
      <w:r>
        <w:t>Simplified/</w:t>
      </w:r>
      <w:r>
        <w:rPr>
          <w:rStyle w:val="CommentReference"/>
        </w:rPr>
        <w:annotationRef/>
      </w:r>
      <w:r>
        <w:t>re-ordered filename components so that it automatically appears in sorted order in the FTP folder</w:t>
      </w:r>
    </w:p>
  </w:comment>
  <w:comment w:id="15" w:author="Dawn Craven (TMS)" w:date="2018-09-26T15:04:00Z" w:initials="DC(">
    <w:p w14:paraId="2B50A28E" w14:textId="100A41F5" w:rsidR="00735B5C" w:rsidRDefault="00735B5C">
      <w:pPr>
        <w:pStyle w:val="CommentText"/>
      </w:pPr>
      <w:r>
        <w:rPr>
          <w:rStyle w:val="CommentReference"/>
        </w:rPr>
        <w:annotationRef/>
      </w:r>
      <w:r>
        <w:t>Ok this is fine.</w:t>
      </w:r>
    </w:p>
  </w:comment>
  <w:comment w:id="18" w:author="Luv Parakh (TMS)" w:date="2018-10-05T18:42:00Z" w:initials="LP(">
    <w:p w14:paraId="08B571E0" w14:textId="431C4EFE" w:rsidR="006970A5" w:rsidRDefault="006970A5">
      <w:pPr>
        <w:pStyle w:val="CommentText"/>
      </w:pPr>
      <w:r>
        <w:rPr>
          <w:rStyle w:val="CommentReference"/>
        </w:rPr>
        <w:annotationRef/>
      </w:r>
      <w:r>
        <w:t>Added limit to length of VIN file</w:t>
      </w:r>
    </w:p>
  </w:comment>
  <w:comment w:id="26" w:author="Dawn Craven (TMS)" w:date="2018-06-22T11:08:00Z" w:initials="DC(">
    <w:p w14:paraId="61489A1A" w14:textId="301619A1" w:rsidR="00735B5C" w:rsidRDefault="00735B5C" w:rsidP="00E630B6">
      <w:pPr>
        <w:pStyle w:val="CommentText"/>
      </w:pPr>
      <w:r>
        <w:rPr>
          <w:rStyle w:val="CommentReference"/>
        </w:rPr>
        <w:annotationRef/>
      </w:r>
      <w:r>
        <w:t xml:space="preserve">We can continue to work through this more.  </w:t>
      </w:r>
    </w:p>
  </w:comment>
  <w:comment w:id="23" w:author="Luv Parakh (TMS)" w:date="2018-10-04T15:01:00Z" w:initials="LP(">
    <w:p w14:paraId="54AF5DAF" w14:textId="46554456" w:rsidR="00FF236D" w:rsidRDefault="00FF236D">
      <w:pPr>
        <w:pStyle w:val="CommentText"/>
      </w:pPr>
      <w:r>
        <w:rPr>
          <w:rStyle w:val="CommentReference"/>
        </w:rPr>
        <w:annotationRef/>
      </w:r>
      <w:r>
        <w:t>Removing the extra preceding 0 for single digit numbers – to be consistent with other auto-number fields</w:t>
      </w:r>
    </w:p>
  </w:comment>
  <w:comment w:id="27" w:author="Luv Parakh (TMS)" w:date="2018-06-27T16:35:00Z" w:initials="LP(">
    <w:p w14:paraId="7CE3FB8E" w14:textId="0B12F0B9" w:rsidR="00735B5C" w:rsidRDefault="00735B5C">
      <w:pPr>
        <w:pStyle w:val="CommentText"/>
      </w:pPr>
      <w:r>
        <w:rPr>
          <w:rStyle w:val="CommentReference"/>
        </w:rPr>
        <w:annotationRef/>
      </w:r>
      <w:r>
        <w:t>To account for launch situation when we will not have this data</w:t>
      </w:r>
    </w:p>
  </w:comment>
  <w:comment w:id="28" w:author="Luv Parakh (TMS)" w:date="2018-10-04T15:02:00Z" w:initials="LP(">
    <w:p w14:paraId="0F34EF9C" w14:textId="4C453ADF" w:rsidR="00FF236D" w:rsidRDefault="00FF236D">
      <w:pPr>
        <w:pStyle w:val="CommentText"/>
      </w:pPr>
      <w:r>
        <w:rPr>
          <w:rStyle w:val="CommentReference"/>
        </w:rPr>
        <w:annotationRef/>
      </w:r>
      <w:r>
        <w:t>Removing as the team is recommending that we get a separate “completed” VIN’s file. Added spec description below</w:t>
      </w:r>
    </w:p>
  </w:comment>
  <w:comment w:id="49" w:author="Shyam Basani (TMNA)" w:date="2018-10-10T15:19:00Z" w:initials="SB(">
    <w:p w14:paraId="7253C3B3" w14:textId="2E0FCEB4" w:rsidR="00A619DA" w:rsidRDefault="00A619DA">
      <w:pPr>
        <w:pStyle w:val="CommentText"/>
      </w:pPr>
      <w:r>
        <w:rPr>
          <w:rStyle w:val="CommentReference"/>
        </w:rPr>
        <w:annotationRef/>
      </w:r>
      <w:r w:rsidR="00D149A1">
        <w:t>This for validating each record to match with the correct campaign just in case any typos or mixing the VINs between campaigns</w:t>
      </w:r>
    </w:p>
  </w:comment>
  <w:comment w:id="55" w:author="Luv Parakh (TMS)" w:date="2018-10-05T18:44:00Z" w:initials="LP(">
    <w:p w14:paraId="50CDB985" w14:textId="181433A9" w:rsidR="006970A5" w:rsidRDefault="006970A5">
      <w:pPr>
        <w:pStyle w:val="CommentText"/>
      </w:pPr>
      <w:r>
        <w:rPr>
          <w:rStyle w:val="CommentReference"/>
        </w:rPr>
        <w:annotationRef/>
      </w:r>
      <w:r>
        <w:t xml:space="preserve">New section proposed; </w:t>
      </w:r>
      <w:r w:rsidR="00D45FF3">
        <w:t>it</w:t>
      </w:r>
      <w:r>
        <w:t xml:space="preserve"> is the team’</w:t>
      </w:r>
      <w:r w:rsidR="00D45FF3">
        <w:t>s preference that completed VIN’s be provided in a separately formatted file.</w:t>
      </w:r>
    </w:p>
    <w:p w14:paraId="3D4D8FB4" w14:textId="638EB8E4" w:rsidR="006970A5" w:rsidRDefault="006970A5">
      <w:pPr>
        <w:pStyle w:val="CommentText"/>
      </w:pPr>
    </w:p>
    <w:p w14:paraId="7557EE1F" w14:textId="420DEEAC" w:rsidR="006970A5" w:rsidRDefault="006970A5">
      <w:pPr>
        <w:pStyle w:val="CommentText"/>
      </w:pPr>
      <w:r>
        <w:t>Dawn, let us know if you foresee any issues with this.</w:t>
      </w:r>
    </w:p>
  </w:comment>
  <w:comment w:id="168" w:author="Shyam Basani (TMNA)" w:date="2018-10-10T15:23:00Z" w:initials="SB(">
    <w:p w14:paraId="6D26AE82" w14:textId="1608AB18" w:rsidR="00D149A1" w:rsidRDefault="00D149A1">
      <w:pPr>
        <w:pStyle w:val="CommentText"/>
      </w:pPr>
      <w:r>
        <w:rPr>
          <w:rStyle w:val="CommentReference"/>
        </w:rPr>
        <w:annotationRef/>
      </w:r>
      <w:r>
        <w:t xml:space="preserve">This </w:t>
      </w:r>
      <w:r w:rsidR="004539F4">
        <w:t xml:space="preserve">is </w:t>
      </w:r>
      <w:r>
        <w:t>for validating each record to match with the correct campaign just in case any typos or mixing the VINs between campaigns</w:t>
      </w:r>
      <w:r w:rsidR="000A12CD">
        <w:t>, will report the not matching VINs to PQSS.</w:t>
      </w:r>
    </w:p>
  </w:comment>
  <w:comment w:id="183" w:author="Luv Parakh (TMS)" w:date="2018-06-27T16:30:00Z" w:initials="LP(">
    <w:p w14:paraId="20B24F1A" w14:textId="77777777" w:rsidR="00735B5C" w:rsidRDefault="00735B5C" w:rsidP="000F534F">
      <w:pPr>
        <w:pStyle w:val="CommentText"/>
      </w:pPr>
      <w:r>
        <w:t>Simplified/</w:t>
      </w:r>
      <w:r>
        <w:rPr>
          <w:rStyle w:val="CommentReference"/>
        </w:rPr>
        <w:annotationRef/>
      </w:r>
      <w:r>
        <w:t>re-ordered filename components so that it automatically appears in sorted order in the FTP folder</w:t>
      </w:r>
    </w:p>
  </w:comment>
  <w:comment w:id="184" w:author="Dawn Craven (TMS)" w:date="2018-09-26T15:24:00Z" w:initials="DC(">
    <w:p w14:paraId="37E2130E" w14:textId="7CBC5248" w:rsidR="00735B5C" w:rsidRDefault="00735B5C">
      <w:pPr>
        <w:pStyle w:val="CommentText"/>
      </w:pPr>
      <w:r>
        <w:rPr>
          <w:rStyle w:val="CommentReference"/>
        </w:rPr>
        <w:annotationRef/>
      </w:r>
      <w:r>
        <w:t>OK this is fine.</w:t>
      </w:r>
    </w:p>
  </w:comment>
  <w:comment w:id="189" w:author="Shyam Basani (TMNA)" w:date="2018-10-11T12:03:00Z" w:initials="SB(">
    <w:p w14:paraId="73331DDF" w14:textId="6AE8C7C9" w:rsidR="000A12CD" w:rsidRDefault="000A12CD">
      <w:pPr>
        <w:pStyle w:val="CommentText"/>
      </w:pPr>
      <w:r>
        <w:rPr>
          <w:rStyle w:val="CommentReference"/>
        </w:rPr>
        <w:annotationRef/>
      </w:r>
      <w:r>
        <w:t>Just explicitly mentioning that there will not be both LEXUS and TOYOTA in the same file, if the same campaign needs to be applied to both brands, we have to have 2 separate files with different Campaign Code and Detail Id for each brand.</w:t>
      </w:r>
    </w:p>
  </w:comment>
  <w:comment w:id="195" w:author="Shyam Basani (TMNA)" w:date="2018-10-11T12:07:00Z" w:initials="SB(">
    <w:p w14:paraId="2062D3FF" w14:textId="541097B8" w:rsidR="000A12CD" w:rsidRDefault="000A12CD">
      <w:pPr>
        <w:pStyle w:val="CommentText"/>
      </w:pPr>
      <w:r>
        <w:rPr>
          <w:rStyle w:val="CommentReference"/>
        </w:rPr>
        <w:annotationRef/>
      </w:r>
      <w:r>
        <w:t>File will have the code assigned by PQSS and CT will just use it.</w:t>
      </w:r>
    </w:p>
  </w:comment>
  <w:comment w:id="196" w:author="Luv Parakh (TMS)" w:date="2018-06-27T16:57:00Z" w:initials="LP(">
    <w:p w14:paraId="70253397" w14:textId="15D6A1B7" w:rsidR="00735B5C" w:rsidRDefault="00735B5C">
      <w:pPr>
        <w:pStyle w:val="CommentText"/>
      </w:pPr>
      <w:r>
        <w:rPr>
          <w:rStyle w:val="CommentReference"/>
        </w:rPr>
        <w:annotationRef/>
      </w:r>
      <w:r>
        <w:t>Is there a need for us to maintain any history of messages sent using older versions? From a CT perspective, only the latest version would be relevant unless we hear otherwise.</w:t>
      </w:r>
    </w:p>
  </w:comment>
  <w:comment w:id="197" w:author="Dawn Craven (TMS)" w:date="2018-09-27T09:25:00Z" w:initials="DC(">
    <w:p w14:paraId="6F7468D6" w14:textId="45D24C49" w:rsidR="00735B5C" w:rsidRDefault="00735B5C">
      <w:pPr>
        <w:pStyle w:val="CommentText"/>
      </w:pPr>
      <w:r>
        <w:rPr>
          <w:rStyle w:val="CommentReference"/>
        </w:rPr>
        <w:annotationRef/>
      </w:r>
      <w:r>
        <w:t xml:space="preserve">I don’t think you need to maintain the actual historical message data, but you should just have tracking of which message version you sent to which VINs on which date.  If compliance wants to confirm what the difference was in the message text, we would provide that to them from our historical data. </w:t>
      </w:r>
    </w:p>
  </w:comment>
  <w:comment w:id="213" w:author="Luv Parakh (TMS)" w:date="2018-09-20T09:08:00Z" w:initials="LP(">
    <w:p w14:paraId="276162A2" w14:textId="61F5A2B4" w:rsidR="00735B5C" w:rsidRDefault="00735B5C">
      <w:pPr>
        <w:pStyle w:val="CommentText"/>
      </w:pPr>
      <w:r>
        <w:rPr>
          <w:rStyle w:val="CommentReference"/>
        </w:rPr>
        <w:annotationRef/>
      </w:r>
      <w:r>
        <w:t>Dawn, please review max length criteria for this and other fields</w:t>
      </w:r>
    </w:p>
  </w:comment>
  <w:comment w:id="214" w:author="Dawn Craven (TMS)" w:date="2018-09-27T09:30:00Z" w:initials="DC(">
    <w:p w14:paraId="245E54E3" w14:textId="3B9414A5" w:rsidR="00735B5C" w:rsidRDefault="00735B5C">
      <w:pPr>
        <w:pStyle w:val="CommentText"/>
      </w:pPr>
      <w:r>
        <w:rPr>
          <w:rStyle w:val="CommentReference"/>
        </w:rPr>
        <w:annotationRef/>
      </w:r>
      <w:r>
        <w:t>This needs further consideration as the ones Jason provided that you were using – only 2 were under 25 characters and longest was 60.  Since this is a field dedicated to HU updates, the length can be adjusted and only effect this, but not sure how short Jason feels they can go</w:t>
      </w:r>
      <w:r w:rsidR="007E5CB7">
        <w:t xml:space="preserve"> with the descriptions</w:t>
      </w:r>
      <w:r>
        <w:t>.</w:t>
      </w:r>
    </w:p>
  </w:comment>
  <w:comment w:id="215" w:author="Luv Parakh (TMS)" w:date="2018-10-03T12:59:00Z" w:initials="LP(">
    <w:p w14:paraId="50EEB69B" w14:textId="48080236" w:rsidR="00034430" w:rsidRDefault="00034430">
      <w:pPr>
        <w:pStyle w:val="CommentText"/>
      </w:pPr>
      <w:r>
        <w:rPr>
          <w:rStyle w:val="CommentReference"/>
        </w:rPr>
        <w:annotationRef/>
      </w:r>
      <w:r w:rsidR="00FD622A">
        <w:t xml:space="preserve">OK. Will </w:t>
      </w:r>
      <w:r>
        <w:t>clarify with Jason</w:t>
      </w:r>
      <w:r w:rsidR="00FD622A">
        <w:t xml:space="preserve">. At some point, we’re hoping the </w:t>
      </w:r>
      <w:proofErr w:type="spellStart"/>
      <w:r w:rsidR="00FD622A">
        <w:t>Short_Desc</w:t>
      </w:r>
      <w:proofErr w:type="spellEnd"/>
      <w:r w:rsidR="00FD622A">
        <w:t xml:space="preserve"> can be used on the upfront popup so wouldn’t make sense to have text that’s too long here</w:t>
      </w:r>
      <w:r w:rsidR="00D45FF3">
        <w:t>. We will assume 75 as max length for now</w:t>
      </w:r>
    </w:p>
  </w:comment>
  <w:comment w:id="233" w:author="Luv Parakh (TMS)" w:date="2018-06-14T15:50:00Z" w:initials="LP(">
    <w:p w14:paraId="1B13C467" w14:textId="154CAA3F" w:rsidR="00735B5C" w:rsidRDefault="00735B5C">
      <w:pPr>
        <w:pStyle w:val="CommentText"/>
      </w:pPr>
      <w:r>
        <w:rPr>
          <w:rStyle w:val="CommentReference"/>
        </w:rPr>
        <w:annotationRef/>
      </w:r>
      <w:r>
        <w:t>We have to try and fit all our notification content within 300-400 characters. More feedback expected from upcoming trial(s)</w:t>
      </w:r>
    </w:p>
  </w:comment>
  <w:comment w:id="234" w:author="Luv Parakh (TMS)" w:date="2018-06-27T16:44:00Z" w:initials="LP(">
    <w:p w14:paraId="741F0043" w14:textId="41165DEC" w:rsidR="00735B5C" w:rsidRDefault="00735B5C">
      <w:pPr>
        <w:pStyle w:val="CommentText"/>
      </w:pPr>
      <w:r>
        <w:rPr>
          <w:rStyle w:val="CommentReference"/>
        </w:rPr>
        <w:annotationRef/>
      </w:r>
      <w:r>
        <w:t>These fields may not necessary as we will most likely use a generic version of the campaign content</w:t>
      </w:r>
    </w:p>
  </w:comment>
  <w:comment w:id="243" w:author="Luv Parakh (TMS)" w:date="2018-09-07T18:27:00Z" w:initials="LP(">
    <w:p w14:paraId="4393A1F3" w14:textId="44C0F993" w:rsidR="00735B5C" w:rsidRDefault="00735B5C">
      <w:pPr>
        <w:pStyle w:val="CommentText"/>
      </w:pPr>
      <w:r>
        <w:rPr>
          <w:rStyle w:val="CommentReference"/>
        </w:rPr>
        <w:annotationRef/>
      </w:r>
      <w:r>
        <w:t xml:space="preserve">All title and body content </w:t>
      </w:r>
      <w:proofErr w:type="gramStart"/>
      <w:r>
        <w:t>is</w:t>
      </w:r>
      <w:proofErr w:type="gramEnd"/>
      <w:r>
        <w:t xml:space="preserve"> pending final approval from Legal</w:t>
      </w:r>
      <w:r w:rsidR="00FF236D">
        <w:t xml:space="preserve"> (Jesse Chang)</w:t>
      </w:r>
    </w:p>
  </w:comment>
  <w:comment w:id="249" w:author="Dawn Craven (TMS)" w:date="2018-06-26T16:43:00Z" w:initials="DC(">
    <w:p w14:paraId="08C54E71" w14:textId="0D949D96" w:rsidR="00735B5C" w:rsidRDefault="00735B5C">
      <w:pPr>
        <w:pStyle w:val="CommentText"/>
      </w:pPr>
      <w:r>
        <w:rPr>
          <w:rStyle w:val="CommentReference"/>
        </w:rPr>
        <w:annotationRef/>
      </w:r>
      <w:r>
        <w:t xml:space="preserve">We can edit these once trial is done and they are finalized. But removing version that used </w:t>
      </w:r>
      <w:r w:rsidRPr="00A96267">
        <w:t>ACTIVITY_DESCRIPTION, SAFETY_RISK_DESCRIPTION, REMEDY_DESCRIPTION</w:t>
      </w:r>
      <w:r>
        <w:t xml:space="preserve"> – since determined those are too long. Will remove those field guide file later once trial done and confirmed no use for them.</w:t>
      </w:r>
    </w:p>
  </w:comment>
  <w:comment w:id="251" w:author="Dawn Craven (TMS)" w:date="2018-04-27T14:34:00Z" w:initials="DC(">
    <w:p w14:paraId="37FFEF5A" w14:textId="4D9489FF" w:rsidR="00735B5C" w:rsidRDefault="00735B5C">
      <w:pPr>
        <w:pStyle w:val="CommentText"/>
      </w:pPr>
      <w:r>
        <w:rPr>
          <w:rStyle w:val="CommentReference"/>
        </w:rPr>
        <w:annotationRef/>
      </w:r>
      <w:r>
        <w:t>Jason has provided those and I can get those added into future revision of this doc.</w:t>
      </w:r>
    </w:p>
  </w:comment>
  <w:comment w:id="252" w:author="Luv Parakh (TMS)" w:date="2018-09-07T18:32:00Z" w:initials="LP(">
    <w:p w14:paraId="6F4B83D7" w14:textId="251C23D9" w:rsidR="00735B5C" w:rsidRDefault="00735B5C">
      <w:pPr>
        <w:pStyle w:val="CommentText"/>
      </w:pPr>
      <w:r>
        <w:rPr>
          <w:rStyle w:val="CommentReference"/>
        </w:rPr>
        <w:annotationRef/>
      </w:r>
      <w:r>
        <w:t>We’re planning to append Detailed Description to the generic notification if someone wants to read it</w:t>
      </w:r>
    </w:p>
  </w:comment>
  <w:comment w:id="259" w:author="Dawn Craven (TMS)" w:date="2018-04-27T14:34:00Z" w:initials="DC(">
    <w:p w14:paraId="182387EB" w14:textId="77777777" w:rsidR="00735B5C" w:rsidRDefault="00735B5C" w:rsidP="000E11E9">
      <w:pPr>
        <w:pStyle w:val="CommentText"/>
      </w:pPr>
      <w:r>
        <w:rPr>
          <w:rStyle w:val="CommentReference"/>
        </w:rPr>
        <w:annotationRef/>
      </w:r>
      <w:r>
        <w:t>Jason has provided those and I can get those added into future revision of this doc.</w:t>
      </w:r>
    </w:p>
  </w:comment>
  <w:comment w:id="302" w:author="Luv Parakh (TMS)" w:date="2018-10-03T13:01:00Z" w:initials="LP(">
    <w:p w14:paraId="0515751B" w14:textId="4F37E8A7" w:rsidR="00FD622A" w:rsidRDefault="00FD622A">
      <w:pPr>
        <w:pStyle w:val="CommentText"/>
      </w:pPr>
      <w:r>
        <w:rPr>
          <w:rStyle w:val="CommentReference"/>
        </w:rPr>
        <w:annotationRef/>
      </w:r>
      <w:r>
        <w:t>Lexus did not want their contact number to be provided in the notification, so this would not be necessary.</w:t>
      </w:r>
    </w:p>
    <w:p w14:paraId="0D2B5D69" w14:textId="2EE52C68" w:rsidR="00FD622A" w:rsidRDefault="00FD622A">
      <w:pPr>
        <w:pStyle w:val="CommentText"/>
      </w:pPr>
    </w:p>
    <w:p w14:paraId="5F5A4CD5" w14:textId="517968E3" w:rsidR="00FD622A" w:rsidRDefault="00FD622A" w:rsidP="00BF025E">
      <w:pPr>
        <w:pStyle w:val="CommentText"/>
      </w:pPr>
      <w:r>
        <w:t xml:space="preserve">Additionally, </w:t>
      </w:r>
      <w:r w:rsidR="00BF025E">
        <w:t>w</w:t>
      </w:r>
      <w:r>
        <w:t xml:space="preserve">e want to understand how to handle cases where the </w:t>
      </w:r>
      <w:proofErr w:type="spellStart"/>
      <w:r>
        <w:t>Destination_Code</w:t>
      </w:r>
      <w:proofErr w:type="spellEnd"/>
      <w:r>
        <w:t xml:space="preserve"> is missing </w:t>
      </w:r>
      <w:r w:rsidR="00BF025E">
        <w:t>or not from our target regions. Should we just reject the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C26BD" w15:done="0"/>
  <w15:commentEx w15:paraId="7EC7AC9F" w15:done="0"/>
  <w15:commentEx w15:paraId="6D042D7D" w15:paraIdParent="7EC7AC9F" w15:done="0"/>
  <w15:commentEx w15:paraId="27D49F9A" w15:done="1"/>
  <w15:commentEx w15:paraId="2B50A28E" w15:paraIdParent="27D49F9A" w15:done="1"/>
  <w15:commentEx w15:paraId="08B571E0" w15:done="0"/>
  <w15:commentEx w15:paraId="61489A1A" w15:done="0"/>
  <w15:commentEx w15:paraId="54AF5DAF" w15:done="0"/>
  <w15:commentEx w15:paraId="7CE3FB8E" w15:done="1"/>
  <w15:commentEx w15:paraId="0F34EF9C" w15:done="0"/>
  <w15:commentEx w15:paraId="7253C3B3" w15:done="0"/>
  <w15:commentEx w15:paraId="7557EE1F" w15:done="0"/>
  <w15:commentEx w15:paraId="6D26AE82" w15:done="0"/>
  <w15:commentEx w15:paraId="20B24F1A" w15:done="1"/>
  <w15:commentEx w15:paraId="37E2130E" w15:paraIdParent="20B24F1A" w15:done="1"/>
  <w15:commentEx w15:paraId="73331DDF" w15:done="0"/>
  <w15:commentEx w15:paraId="2062D3FF" w15:done="0"/>
  <w15:commentEx w15:paraId="70253397" w15:done="1"/>
  <w15:commentEx w15:paraId="6F7468D6" w15:paraIdParent="70253397" w15:done="1"/>
  <w15:commentEx w15:paraId="276162A2" w15:done="0"/>
  <w15:commentEx w15:paraId="245E54E3" w15:paraIdParent="276162A2" w15:done="0"/>
  <w15:commentEx w15:paraId="50EEB69B" w15:paraIdParent="276162A2" w15:done="0"/>
  <w15:commentEx w15:paraId="1B13C467" w15:done="1"/>
  <w15:commentEx w15:paraId="741F0043" w15:done="1"/>
  <w15:commentEx w15:paraId="4393A1F3" w15:done="0"/>
  <w15:commentEx w15:paraId="08C54E71" w15:done="1"/>
  <w15:commentEx w15:paraId="37FFEF5A" w15:paraIdParent="08C54E71" w15:done="1"/>
  <w15:commentEx w15:paraId="6F4B83D7" w15:done="1"/>
  <w15:commentEx w15:paraId="182387EB" w15:paraIdParent="6F4B83D7" w15:done="1"/>
  <w15:commentEx w15:paraId="5F5A4C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C26BD" w16cid:durableId="1F4DED94"/>
  <w16cid:commentId w16cid:paraId="7EC7AC9F" w16cid:durableId="1F572C00"/>
  <w16cid:commentId w16cid:paraId="6D042D7D" w16cid:durableId="1F609716"/>
  <w16cid:commentId w16cid:paraId="27D49F9A" w16cid:durableId="1EDE3A1E"/>
  <w16cid:commentId w16cid:paraId="2B50A28E" w16cid:durableId="1F561E6E"/>
  <w16cid:commentId w16cid:paraId="08B571E0" w16cid:durableId="1F622EFC"/>
  <w16cid:commentId w16cid:paraId="54AF5DAF" w16cid:durableId="1F60A9C9"/>
  <w16cid:commentId w16cid:paraId="7CE3FB8E" w16cid:durableId="1EDE3B4B"/>
  <w16cid:commentId w16cid:paraId="0F34EF9C" w16cid:durableId="1F60A9F8"/>
  <w16cid:commentId w16cid:paraId="7253C3B3" w16cid:durableId="1F68971B"/>
  <w16cid:commentId w16cid:paraId="7557EE1F" w16cid:durableId="1F622F9B"/>
  <w16cid:commentId w16cid:paraId="6D26AE82" w16cid:durableId="1F6897ED"/>
  <w16cid:commentId w16cid:paraId="20B24F1A" w16cid:durableId="1EDE3C37"/>
  <w16cid:commentId w16cid:paraId="37E2130E" w16cid:durableId="1F562347"/>
  <w16cid:commentId w16cid:paraId="73331DDF" w16cid:durableId="1F69BA9A"/>
  <w16cid:commentId w16cid:paraId="2062D3FF" w16cid:durableId="1F69BB79"/>
  <w16cid:commentId w16cid:paraId="70253397" w16cid:durableId="1EDE4086"/>
  <w16cid:commentId w16cid:paraId="6F7468D6" w16cid:durableId="1F572084"/>
  <w16cid:commentId w16cid:paraId="276162A2" w16cid:durableId="1F4DE1FA"/>
  <w16cid:commentId w16cid:paraId="245E54E3" w16cid:durableId="1F57219F"/>
  <w16cid:commentId w16cid:paraId="50EEB69B" w16cid:durableId="1F5F3BB4"/>
  <w16cid:commentId w16cid:paraId="1B13C467" w16cid:durableId="1ECD0D59"/>
  <w16cid:commentId w16cid:paraId="741F0043" w16cid:durableId="1EDE3D5D"/>
  <w16cid:commentId w16cid:paraId="4393A1F3" w16cid:durableId="1F3D41A6"/>
  <w16cid:commentId w16cid:paraId="08C54E71" w16cid:durableId="1EDCEBA7"/>
  <w16cid:commentId w16cid:paraId="6F4B83D7" w16cid:durableId="1F3D42B7"/>
  <w16cid:commentId w16cid:paraId="5F5A4CD5" w16cid:durableId="1F5F3C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B630A" w14:textId="77777777" w:rsidR="006F3B47" w:rsidRDefault="006F3B47" w:rsidP="00B15F39">
      <w:r>
        <w:separator/>
      </w:r>
    </w:p>
  </w:endnote>
  <w:endnote w:type="continuationSeparator" w:id="0">
    <w:p w14:paraId="69C6ECCF" w14:textId="77777777" w:rsidR="006F3B47" w:rsidRDefault="006F3B47" w:rsidP="00B15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CCFE9" w14:textId="77777777" w:rsidR="006C7159" w:rsidRDefault="006C71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DF32C" w14:textId="4A02DF89" w:rsidR="00735B5C" w:rsidRPr="00926F33" w:rsidRDefault="00735B5C" w:rsidP="00926F33">
    <w:pPr>
      <w:pStyle w:val="Footer"/>
      <w:jc w:val="center"/>
    </w:pPr>
    <w:r w:rsidRPr="00815A86">
      <w:t>Confidential</w:t>
    </w:r>
    <w:r w:rsidRPr="00804232">
      <w:t xml:space="preserve"> / Proprietary</w:t>
    </w:r>
    <w:r w:rsidRPr="00815A86">
      <w:t xml:space="preserve"> </w:t>
    </w:r>
    <w:proofErr w:type="gramStart"/>
    <w:r w:rsidRPr="00815A86">
      <w:t>Material</w:t>
    </w:r>
    <w:r>
      <w:t xml:space="preserve">  </w:t>
    </w:r>
    <w:r>
      <w:tab/>
    </w:r>
    <w:proofErr w:type="gramEnd"/>
    <w:r>
      <w:tab/>
    </w:r>
    <w:r w:rsidRPr="00926F33">
      <w:t xml:space="preserve">Page </w:t>
    </w:r>
    <w:r w:rsidRPr="00926F33">
      <w:fldChar w:fldCharType="begin"/>
    </w:r>
    <w:r w:rsidRPr="00926F33">
      <w:instrText xml:space="preserve"> PAGE </w:instrText>
    </w:r>
    <w:r w:rsidRPr="00926F33">
      <w:fldChar w:fldCharType="separate"/>
    </w:r>
    <w:r w:rsidR="009D6952">
      <w:rPr>
        <w:noProof/>
      </w:rPr>
      <w:t>7</w:t>
    </w:r>
    <w:r w:rsidRPr="00926F33">
      <w:fldChar w:fldCharType="end"/>
    </w:r>
    <w:r w:rsidRPr="00926F33">
      <w:t xml:space="preserve"> of </w:t>
    </w:r>
    <w:r w:rsidR="006F3B47">
      <w:rPr>
        <w:noProof/>
      </w:rPr>
      <w:fldChar w:fldCharType="begin"/>
    </w:r>
    <w:r w:rsidR="006F3B47">
      <w:rPr>
        <w:noProof/>
      </w:rPr>
      <w:instrText xml:space="preserve"> NUMPAGES  </w:instrText>
    </w:r>
    <w:r w:rsidR="006F3B47">
      <w:rPr>
        <w:noProof/>
      </w:rPr>
      <w:fldChar w:fldCharType="separate"/>
    </w:r>
    <w:r w:rsidR="009D6952">
      <w:rPr>
        <w:noProof/>
      </w:rPr>
      <w:t>7</w:t>
    </w:r>
    <w:r w:rsidR="006F3B47">
      <w:rPr>
        <w:noProof/>
      </w:rPr>
      <w:fldChar w:fldCharType="end"/>
    </w:r>
  </w:p>
  <w:p w14:paraId="7C86A4AA" w14:textId="77777777" w:rsidR="00735B5C" w:rsidRDefault="00735B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23101" w14:textId="77777777" w:rsidR="006C7159" w:rsidRDefault="006C7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2070C" w14:textId="77777777" w:rsidR="006F3B47" w:rsidRDefault="006F3B47" w:rsidP="00B15F39">
      <w:r>
        <w:separator/>
      </w:r>
    </w:p>
  </w:footnote>
  <w:footnote w:type="continuationSeparator" w:id="0">
    <w:p w14:paraId="34485CA6" w14:textId="77777777" w:rsidR="006F3B47" w:rsidRDefault="006F3B47" w:rsidP="00B15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BFA5B" w14:textId="77777777" w:rsidR="006C7159" w:rsidRDefault="006C71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3A873" w14:textId="77777777" w:rsidR="00735B5C" w:rsidRDefault="006F3B47" w:rsidP="00B15F39">
    <w:pPr>
      <w:pStyle w:val="Header"/>
      <w:jc w:val="right"/>
    </w:pPr>
    <w:bookmarkStart w:id="365" w:name="_MON_989223488"/>
    <w:bookmarkEnd w:id="365"/>
    <w:r>
      <w:rPr>
        <w:rFonts w:ascii="Arial" w:hAnsi="Arial"/>
        <w:noProof/>
      </w:rPr>
      <w:pict w14:anchorId="417402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alt="" style="position:absolute;left:0;text-align:left;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bookmarkStart w:id="366" w:name="_MON_989223447"/>
    <w:bookmarkEnd w:id="366"/>
    <w:r>
      <w:rPr>
        <w:rFonts w:ascii="Arial" w:hAnsi="Arial"/>
        <w:noProof/>
      </w:rPr>
      <w:object w:dxaOrig="2032" w:dyaOrig="392" w14:anchorId="1A895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7pt;height:19.45pt;mso-width-percent:0;mso-height-percent:0;mso-width-percent:0;mso-height-percent:0" fillcolor="window">
          <v:imagedata r:id="rId1" o:title=""/>
        </v:shape>
        <o:OLEObject Type="Embed" ProgID="Word.Picture.8" ShapeID="_x0000_i1025" DrawAspect="Content" ObjectID="_1600809238" r:id="rId2"/>
      </w:obje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00BEF" w14:textId="77777777" w:rsidR="006C7159" w:rsidRDefault="006C71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7D6E"/>
    <w:multiLevelType w:val="singleLevel"/>
    <w:tmpl w:val="3F6EC0B4"/>
    <w:lvl w:ilvl="0">
      <w:start w:val="1"/>
      <w:numFmt w:val="bullet"/>
      <w:pStyle w:val="bullets"/>
      <w:lvlText w:val=""/>
      <w:lvlJc w:val="left"/>
      <w:pPr>
        <w:tabs>
          <w:tab w:val="num" w:pos="360"/>
        </w:tabs>
        <w:ind w:left="360" w:hanging="360"/>
      </w:pPr>
      <w:rPr>
        <w:rFonts w:ascii="Symbol" w:hAnsi="Symbol" w:hint="default"/>
      </w:rPr>
    </w:lvl>
  </w:abstractNum>
  <w:abstractNum w:abstractNumId="1" w15:restartNumberingAfterBreak="0">
    <w:nsid w:val="0AB0206F"/>
    <w:multiLevelType w:val="hybridMultilevel"/>
    <w:tmpl w:val="41642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967A9"/>
    <w:multiLevelType w:val="hybridMultilevel"/>
    <w:tmpl w:val="F5904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71C6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645E3D"/>
    <w:multiLevelType w:val="multilevel"/>
    <w:tmpl w:val="3CD88C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31969E9"/>
    <w:multiLevelType w:val="multilevel"/>
    <w:tmpl w:val="B09268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68A607C"/>
    <w:multiLevelType w:val="hybridMultilevel"/>
    <w:tmpl w:val="DC3A2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53ED0"/>
    <w:multiLevelType w:val="hybridMultilevel"/>
    <w:tmpl w:val="25F6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7966B6"/>
    <w:multiLevelType w:val="hybridMultilevel"/>
    <w:tmpl w:val="41642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47763"/>
    <w:multiLevelType w:val="hybridMultilevel"/>
    <w:tmpl w:val="E564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F267E"/>
    <w:multiLevelType w:val="hybridMultilevel"/>
    <w:tmpl w:val="DC3A2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30400"/>
    <w:multiLevelType w:val="hybridMultilevel"/>
    <w:tmpl w:val="47F4F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7C1619"/>
    <w:multiLevelType w:val="hybridMultilevel"/>
    <w:tmpl w:val="C46A93E0"/>
    <w:lvl w:ilvl="0" w:tplc="80886D1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15:restartNumberingAfterBreak="0">
    <w:nsid w:val="3A865897"/>
    <w:multiLevelType w:val="hybridMultilevel"/>
    <w:tmpl w:val="DC3A2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BE24E1"/>
    <w:multiLevelType w:val="multilevel"/>
    <w:tmpl w:val="ECF64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38155FF"/>
    <w:multiLevelType w:val="hybridMultilevel"/>
    <w:tmpl w:val="DC3A2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0D303C"/>
    <w:multiLevelType w:val="hybridMultilevel"/>
    <w:tmpl w:val="4C420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05892"/>
    <w:multiLevelType w:val="hybridMultilevel"/>
    <w:tmpl w:val="41642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A6806"/>
    <w:multiLevelType w:val="hybridMultilevel"/>
    <w:tmpl w:val="41642C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C0D39"/>
    <w:multiLevelType w:val="multilevel"/>
    <w:tmpl w:val="CA302B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ED9220E"/>
    <w:multiLevelType w:val="hybridMultilevel"/>
    <w:tmpl w:val="5BC6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9"/>
  </w:num>
  <w:num w:numId="5">
    <w:abstractNumId w:val="13"/>
  </w:num>
  <w:num w:numId="6">
    <w:abstractNumId w:val="15"/>
  </w:num>
  <w:num w:numId="7">
    <w:abstractNumId w:val="6"/>
  </w:num>
  <w:num w:numId="8">
    <w:abstractNumId w:val="12"/>
  </w:num>
  <w:num w:numId="9">
    <w:abstractNumId w:val="11"/>
  </w:num>
  <w:num w:numId="10">
    <w:abstractNumId w:val="4"/>
  </w:num>
  <w:num w:numId="11">
    <w:abstractNumId w:val="19"/>
  </w:num>
  <w:num w:numId="12">
    <w:abstractNumId w:val="5"/>
  </w:num>
  <w:num w:numId="13">
    <w:abstractNumId w:val="14"/>
  </w:num>
  <w:num w:numId="14">
    <w:abstractNumId w:val="16"/>
  </w:num>
  <w:num w:numId="15">
    <w:abstractNumId w:val="20"/>
  </w:num>
  <w:num w:numId="16">
    <w:abstractNumId w:val="8"/>
  </w:num>
  <w:num w:numId="17">
    <w:abstractNumId w:val="17"/>
  </w:num>
  <w:num w:numId="18">
    <w:abstractNumId w:val="2"/>
  </w:num>
  <w:num w:numId="19">
    <w:abstractNumId w:val="10"/>
  </w:num>
  <w:num w:numId="20">
    <w:abstractNumId w:val="18"/>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v Parakh (TMS)">
    <w15:presenceInfo w15:providerId="AD" w15:userId="S-1-5-21-1903061005-1413307639-1264475144-501326"/>
  </w15:person>
  <w15:person w15:author="Dawn Craven (TMS)">
    <w15:presenceInfo w15:providerId="AD" w15:userId="S-1-5-21-1903061005-1413307639-1264475144-407143"/>
  </w15:person>
  <w15:person w15:author="Shyam Basani (TMNA)">
    <w15:presenceInfo w15:providerId="Windows Live" w15:userId="f54c799f-dc55-4a5c-b77c-5139473af0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216"/>
    <w:rsid w:val="000119C4"/>
    <w:rsid w:val="00011AA4"/>
    <w:rsid w:val="00011EAB"/>
    <w:rsid w:val="0001306B"/>
    <w:rsid w:val="00034430"/>
    <w:rsid w:val="00034E6D"/>
    <w:rsid w:val="00035B26"/>
    <w:rsid w:val="0003750B"/>
    <w:rsid w:val="00046B88"/>
    <w:rsid w:val="00050FD9"/>
    <w:rsid w:val="0006306E"/>
    <w:rsid w:val="0007068F"/>
    <w:rsid w:val="00072872"/>
    <w:rsid w:val="00075267"/>
    <w:rsid w:val="000759CC"/>
    <w:rsid w:val="000938E5"/>
    <w:rsid w:val="000962F2"/>
    <w:rsid w:val="000974CD"/>
    <w:rsid w:val="000A12CD"/>
    <w:rsid w:val="000A582C"/>
    <w:rsid w:val="000A5ABB"/>
    <w:rsid w:val="000B0C55"/>
    <w:rsid w:val="000B46E8"/>
    <w:rsid w:val="000B4868"/>
    <w:rsid w:val="000B4E1C"/>
    <w:rsid w:val="000B750C"/>
    <w:rsid w:val="000D148C"/>
    <w:rsid w:val="000D34B9"/>
    <w:rsid w:val="000D4153"/>
    <w:rsid w:val="000E11E9"/>
    <w:rsid w:val="000F534F"/>
    <w:rsid w:val="00100978"/>
    <w:rsid w:val="00101B52"/>
    <w:rsid w:val="00104B03"/>
    <w:rsid w:val="001121C9"/>
    <w:rsid w:val="00132DBD"/>
    <w:rsid w:val="001356D5"/>
    <w:rsid w:val="00140ED0"/>
    <w:rsid w:val="00142C67"/>
    <w:rsid w:val="00146C68"/>
    <w:rsid w:val="00151D3D"/>
    <w:rsid w:val="00152F80"/>
    <w:rsid w:val="00157013"/>
    <w:rsid w:val="001740D0"/>
    <w:rsid w:val="001820D2"/>
    <w:rsid w:val="00186329"/>
    <w:rsid w:val="00193A23"/>
    <w:rsid w:val="001943C8"/>
    <w:rsid w:val="001C68E3"/>
    <w:rsid w:val="001C6986"/>
    <w:rsid w:val="001D739B"/>
    <w:rsid w:val="001D7F27"/>
    <w:rsid w:val="001E2FBC"/>
    <w:rsid w:val="001E56A2"/>
    <w:rsid w:val="001F5B44"/>
    <w:rsid w:val="001F7D4E"/>
    <w:rsid w:val="002018A2"/>
    <w:rsid w:val="00201F21"/>
    <w:rsid w:val="00205394"/>
    <w:rsid w:val="00212389"/>
    <w:rsid w:val="00215A1F"/>
    <w:rsid w:val="00226364"/>
    <w:rsid w:val="00227D31"/>
    <w:rsid w:val="0023632C"/>
    <w:rsid w:val="0024285A"/>
    <w:rsid w:val="002459BC"/>
    <w:rsid w:val="00255380"/>
    <w:rsid w:val="00257D18"/>
    <w:rsid w:val="00260BC6"/>
    <w:rsid w:val="00261E0C"/>
    <w:rsid w:val="002628AF"/>
    <w:rsid w:val="002628F3"/>
    <w:rsid w:val="0026560E"/>
    <w:rsid w:val="0026697D"/>
    <w:rsid w:val="00273344"/>
    <w:rsid w:val="00285F95"/>
    <w:rsid w:val="00297BF8"/>
    <w:rsid w:val="002A494A"/>
    <w:rsid w:val="002B775D"/>
    <w:rsid w:val="002C152B"/>
    <w:rsid w:val="002C7ACF"/>
    <w:rsid w:val="002D3193"/>
    <w:rsid w:val="002D3927"/>
    <w:rsid w:val="002D6C70"/>
    <w:rsid w:val="002E06E6"/>
    <w:rsid w:val="002E1464"/>
    <w:rsid w:val="002E34B6"/>
    <w:rsid w:val="002E3B5B"/>
    <w:rsid w:val="002F259D"/>
    <w:rsid w:val="00304879"/>
    <w:rsid w:val="003144DC"/>
    <w:rsid w:val="00325959"/>
    <w:rsid w:val="00331A6B"/>
    <w:rsid w:val="003350F1"/>
    <w:rsid w:val="00341930"/>
    <w:rsid w:val="0036194A"/>
    <w:rsid w:val="00366427"/>
    <w:rsid w:val="00367C58"/>
    <w:rsid w:val="00370A27"/>
    <w:rsid w:val="00370DC5"/>
    <w:rsid w:val="00383410"/>
    <w:rsid w:val="003847E9"/>
    <w:rsid w:val="003867A7"/>
    <w:rsid w:val="003A16DD"/>
    <w:rsid w:val="003C1EC6"/>
    <w:rsid w:val="003D7128"/>
    <w:rsid w:val="003E00E3"/>
    <w:rsid w:val="00405507"/>
    <w:rsid w:val="0040580F"/>
    <w:rsid w:val="00415E5E"/>
    <w:rsid w:val="00416860"/>
    <w:rsid w:val="004210DC"/>
    <w:rsid w:val="0042166D"/>
    <w:rsid w:val="0042477E"/>
    <w:rsid w:val="00424D2C"/>
    <w:rsid w:val="0042512F"/>
    <w:rsid w:val="004251E7"/>
    <w:rsid w:val="004269CC"/>
    <w:rsid w:val="00426AA7"/>
    <w:rsid w:val="00427767"/>
    <w:rsid w:val="004345FB"/>
    <w:rsid w:val="00441691"/>
    <w:rsid w:val="00444703"/>
    <w:rsid w:val="00444E41"/>
    <w:rsid w:val="00446108"/>
    <w:rsid w:val="004539F4"/>
    <w:rsid w:val="00463FFA"/>
    <w:rsid w:val="00470535"/>
    <w:rsid w:val="004763F7"/>
    <w:rsid w:val="00481464"/>
    <w:rsid w:val="004919FF"/>
    <w:rsid w:val="00497FC9"/>
    <w:rsid w:val="004A1B0D"/>
    <w:rsid w:val="004B3E0C"/>
    <w:rsid w:val="004B628C"/>
    <w:rsid w:val="004B76CB"/>
    <w:rsid w:val="004C0692"/>
    <w:rsid w:val="004E0FBC"/>
    <w:rsid w:val="004E28BB"/>
    <w:rsid w:val="004E4404"/>
    <w:rsid w:val="004E7645"/>
    <w:rsid w:val="004F2D82"/>
    <w:rsid w:val="005121C2"/>
    <w:rsid w:val="005173EB"/>
    <w:rsid w:val="0052208B"/>
    <w:rsid w:val="00530D1F"/>
    <w:rsid w:val="00537129"/>
    <w:rsid w:val="00542C88"/>
    <w:rsid w:val="005439DA"/>
    <w:rsid w:val="005511E1"/>
    <w:rsid w:val="005521AB"/>
    <w:rsid w:val="0055416A"/>
    <w:rsid w:val="005548DC"/>
    <w:rsid w:val="005565AC"/>
    <w:rsid w:val="005604D7"/>
    <w:rsid w:val="0056094D"/>
    <w:rsid w:val="00562A04"/>
    <w:rsid w:val="005741FA"/>
    <w:rsid w:val="005743E7"/>
    <w:rsid w:val="0057512C"/>
    <w:rsid w:val="00587666"/>
    <w:rsid w:val="00591466"/>
    <w:rsid w:val="005A1BA0"/>
    <w:rsid w:val="005A4377"/>
    <w:rsid w:val="005B4AD8"/>
    <w:rsid w:val="005B4BDB"/>
    <w:rsid w:val="005C7227"/>
    <w:rsid w:val="005D11D9"/>
    <w:rsid w:val="005D3509"/>
    <w:rsid w:val="005D4162"/>
    <w:rsid w:val="005D61DC"/>
    <w:rsid w:val="005D7230"/>
    <w:rsid w:val="005E773F"/>
    <w:rsid w:val="0060133E"/>
    <w:rsid w:val="00602C86"/>
    <w:rsid w:val="00603805"/>
    <w:rsid w:val="00604430"/>
    <w:rsid w:val="006048F7"/>
    <w:rsid w:val="006120A7"/>
    <w:rsid w:val="00616642"/>
    <w:rsid w:val="00616FA0"/>
    <w:rsid w:val="006174B3"/>
    <w:rsid w:val="00620C00"/>
    <w:rsid w:val="00621560"/>
    <w:rsid w:val="006239C6"/>
    <w:rsid w:val="00624579"/>
    <w:rsid w:val="00624FEC"/>
    <w:rsid w:val="006253D6"/>
    <w:rsid w:val="00627459"/>
    <w:rsid w:val="0063596D"/>
    <w:rsid w:val="00644BA3"/>
    <w:rsid w:val="00647B38"/>
    <w:rsid w:val="00650287"/>
    <w:rsid w:val="00650607"/>
    <w:rsid w:val="006633E3"/>
    <w:rsid w:val="006814AC"/>
    <w:rsid w:val="00682CE7"/>
    <w:rsid w:val="00683E0D"/>
    <w:rsid w:val="006963E1"/>
    <w:rsid w:val="00696722"/>
    <w:rsid w:val="006970A5"/>
    <w:rsid w:val="006A3E71"/>
    <w:rsid w:val="006A5C1A"/>
    <w:rsid w:val="006B0269"/>
    <w:rsid w:val="006B2173"/>
    <w:rsid w:val="006B5216"/>
    <w:rsid w:val="006B5441"/>
    <w:rsid w:val="006B570D"/>
    <w:rsid w:val="006B574F"/>
    <w:rsid w:val="006B7225"/>
    <w:rsid w:val="006C2CCF"/>
    <w:rsid w:val="006C59AF"/>
    <w:rsid w:val="006C7159"/>
    <w:rsid w:val="006D23C4"/>
    <w:rsid w:val="006E2E21"/>
    <w:rsid w:val="006E2E3A"/>
    <w:rsid w:val="006F1779"/>
    <w:rsid w:val="006F3B47"/>
    <w:rsid w:val="006F67BD"/>
    <w:rsid w:val="00703DAF"/>
    <w:rsid w:val="00704AF2"/>
    <w:rsid w:val="00720234"/>
    <w:rsid w:val="007258D1"/>
    <w:rsid w:val="007327E7"/>
    <w:rsid w:val="007332E4"/>
    <w:rsid w:val="00735B5C"/>
    <w:rsid w:val="00745D96"/>
    <w:rsid w:val="00757B30"/>
    <w:rsid w:val="00763484"/>
    <w:rsid w:val="007642B4"/>
    <w:rsid w:val="00776C62"/>
    <w:rsid w:val="0078021D"/>
    <w:rsid w:val="00784080"/>
    <w:rsid w:val="00793975"/>
    <w:rsid w:val="007973F8"/>
    <w:rsid w:val="007A3EF6"/>
    <w:rsid w:val="007B6DE7"/>
    <w:rsid w:val="007B7123"/>
    <w:rsid w:val="007C0C2B"/>
    <w:rsid w:val="007C0FD7"/>
    <w:rsid w:val="007C24AF"/>
    <w:rsid w:val="007C5C3D"/>
    <w:rsid w:val="007D77E5"/>
    <w:rsid w:val="007E5CB7"/>
    <w:rsid w:val="007F0703"/>
    <w:rsid w:val="007F1FE9"/>
    <w:rsid w:val="008004DE"/>
    <w:rsid w:val="00801B87"/>
    <w:rsid w:val="00804232"/>
    <w:rsid w:val="00810D6B"/>
    <w:rsid w:val="00811FD5"/>
    <w:rsid w:val="008130EE"/>
    <w:rsid w:val="00814CF4"/>
    <w:rsid w:val="00820E65"/>
    <w:rsid w:val="008232C5"/>
    <w:rsid w:val="00843DBB"/>
    <w:rsid w:val="008479C2"/>
    <w:rsid w:val="00850E71"/>
    <w:rsid w:val="0085799F"/>
    <w:rsid w:val="00860725"/>
    <w:rsid w:val="00864C0C"/>
    <w:rsid w:val="008659C5"/>
    <w:rsid w:val="008674FC"/>
    <w:rsid w:val="00877CAF"/>
    <w:rsid w:val="00891C8B"/>
    <w:rsid w:val="00894C08"/>
    <w:rsid w:val="008A00B7"/>
    <w:rsid w:val="008A33B0"/>
    <w:rsid w:val="008B705B"/>
    <w:rsid w:val="008C160A"/>
    <w:rsid w:val="008C2F21"/>
    <w:rsid w:val="008C5940"/>
    <w:rsid w:val="008E518A"/>
    <w:rsid w:val="008F125B"/>
    <w:rsid w:val="00902950"/>
    <w:rsid w:val="009117A0"/>
    <w:rsid w:val="00923E81"/>
    <w:rsid w:val="0092553C"/>
    <w:rsid w:val="00926F33"/>
    <w:rsid w:val="00931198"/>
    <w:rsid w:val="00936AB9"/>
    <w:rsid w:val="00936C4F"/>
    <w:rsid w:val="00941366"/>
    <w:rsid w:val="00944D52"/>
    <w:rsid w:val="00946F0F"/>
    <w:rsid w:val="0094739D"/>
    <w:rsid w:val="0095068E"/>
    <w:rsid w:val="00952222"/>
    <w:rsid w:val="00953778"/>
    <w:rsid w:val="009575D4"/>
    <w:rsid w:val="00963452"/>
    <w:rsid w:val="00965C1D"/>
    <w:rsid w:val="00972D96"/>
    <w:rsid w:val="0099419C"/>
    <w:rsid w:val="009941F7"/>
    <w:rsid w:val="009A2A5F"/>
    <w:rsid w:val="009B1578"/>
    <w:rsid w:val="009B1DEE"/>
    <w:rsid w:val="009C1658"/>
    <w:rsid w:val="009C34C2"/>
    <w:rsid w:val="009D5C8E"/>
    <w:rsid w:val="009D60B8"/>
    <w:rsid w:val="009D6952"/>
    <w:rsid w:val="009F1387"/>
    <w:rsid w:val="00A020E7"/>
    <w:rsid w:val="00A13DDC"/>
    <w:rsid w:val="00A1479C"/>
    <w:rsid w:val="00A17E3B"/>
    <w:rsid w:val="00A20AE8"/>
    <w:rsid w:val="00A20C8D"/>
    <w:rsid w:val="00A2597C"/>
    <w:rsid w:val="00A26DC6"/>
    <w:rsid w:val="00A31998"/>
    <w:rsid w:val="00A35E1E"/>
    <w:rsid w:val="00A40169"/>
    <w:rsid w:val="00A40633"/>
    <w:rsid w:val="00A407F9"/>
    <w:rsid w:val="00A54302"/>
    <w:rsid w:val="00A619DA"/>
    <w:rsid w:val="00A65B89"/>
    <w:rsid w:val="00A724D0"/>
    <w:rsid w:val="00A726E9"/>
    <w:rsid w:val="00A82F8C"/>
    <w:rsid w:val="00A83D7E"/>
    <w:rsid w:val="00A8741C"/>
    <w:rsid w:val="00A943E1"/>
    <w:rsid w:val="00A96267"/>
    <w:rsid w:val="00A97CAB"/>
    <w:rsid w:val="00AA7D12"/>
    <w:rsid w:val="00AB0532"/>
    <w:rsid w:val="00AC0187"/>
    <w:rsid w:val="00AC4C34"/>
    <w:rsid w:val="00AC5E67"/>
    <w:rsid w:val="00AD3263"/>
    <w:rsid w:val="00AD580B"/>
    <w:rsid w:val="00AD7D36"/>
    <w:rsid w:val="00AE0162"/>
    <w:rsid w:val="00AE5D83"/>
    <w:rsid w:val="00AF2160"/>
    <w:rsid w:val="00AF3473"/>
    <w:rsid w:val="00AF6946"/>
    <w:rsid w:val="00AF6F5A"/>
    <w:rsid w:val="00B01979"/>
    <w:rsid w:val="00B15F39"/>
    <w:rsid w:val="00B2154A"/>
    <w:rsid w:val="00B41CF6"/>
    <w:rsid w:val="00B45146"/>
    <w:rsid w:val="00B4655D"/>
    <w:rsid w:val="00B5092A"/>
    <w:rsid w:val="00B52D99"/>
    <w:rsid w:val="00B548D9"/>
    <w:rsid w:val="00B6150F"/>
    <w:rsid w:val="00B62A62"/>
    <w:rsid w:val="00B66803"/>
    <w:rsid w:val="00B67A09"/>
    <w:rsid w:val="00B7211C"/>
    <w:rsid w:val="00B818F6"/>
    <w:rsid w:val="00B935B2"/>
    <w:rsid w:val="00BA0D44"/>
    <w:rsid w:val="00BA6C63"/>
    <w:rsid w:val="00BB21C1"/>
    <w:rsid w:val="00BB52EC"/>
    <w:rsid w:val="00BC1DB0"/>
    <w:rsid w:val="00BC3070"/>
    <w:rsid w:val="00BD08A9"/>
    <w:rsid w:val="00BD153C"/>
    <w:rsid w:val="00BE13C1"/>
    <w:rsid w:val="00BE5FCF"/>
    <w:rsid w:val="00BF025E"/>
    <w:rsid w:val="00C0101A"/>
    <w:rsid w:val="00C026C3"/>
    <w:rsid w:val="00C044D6"/>
    <w:rsid w:val="00C0780A"/>
    <w:rsid w:val="00C11AFC"/>
    <w:rsid w:val="00C11BFB"/>
    <w:rsid w:val="00C1382A"/>
    <w:rsid w:val="00C341AD"/>
    <w:rsid w:val="00C45716"/>
    <w:rsid w:val="00C46499"/>
    <w:rsid w:val="00C53715"/>
    <w:rsid w:val="00C63574"/>
    <w:rsid w:val="00C676F5"/>
    <w:rsid w:val="00C742B6"/>
    <w:rsid w:val="00C8177A"/>
    <w:rsid w:val="00C824D5"/>
    <w:rsid w:val="00C8362B"/>
    <w:rsid w:val="00C867EF"/>
    <w:rsid w:val="00C873D5"/>
    <w:rsid w:val="00C91AB7"/>
    <w:rsid w:val="00C91F03"/>
    <w:rsid w:val="00C95F88"/>
    <w:rsid w:val="00C97D3F"/>
    <w:rsid w:val="00CA0AEF"/>
    <w:rsid w:val="00CA34A6"/>
    <w:rsid w:val="00CB0D71"/>
    <w:rsid w:val="00CC3C57"/>
    <w:rsid w:val="00CC4547"/>
    <w:rsid w:val="00CC70A2"/>
    <w:rsid w:val="00CE42D1"/>
    <w:rsid w:val="00D13A38"/>
    <w:rsid w:val="00D149A1"/>
    <w:rsid w:val="00D24307"/>
    <w:rsid w:val="00D2783C"/>
    <w:rsid w:val="00D31D75"/>
    <w:rsid w:val="00D36B8D"/>
    <w:rsid w:val="00D45FF3"/>
    <w:rsid w:val="00D65C1F"/>
    <w:rsid w:val="00D75764"/>
    <w:rsid w:val="00D82763"/>
    <w:rsid w:val="00D83A5F"/>
    <w:rsid w:val="00D86242"/>
    <w:rsid w:val="00D86847"/>
    <w:rsid w:val="00D90658"/>
    <w:rsid w:val="00D93BF3"/>
    <w:rsid w:val="00DA19D8"/>
    <w:rsid w:val="00DC1DC0"/>
    <w:rsid w:val="00DC2A30"/>
    <w:rsid w:val="00DD4C2C"/>
    <w:rsid w:val="00DD66E8"/>
    <w:rsid w:val="00DE0768"/>
    <w:rsid w:val="00DE2A62"/>
    <w:rsid w:val="00DE3ED8"/>
    <w:rsid w:val="00DF7013"/>
    <w:rsid w:val="00E20672"/>
    <w:rsid w:val="00E20759"/>
    <w:rsid w:val="00E245FC"/>
    <w:rsid w:val="00E32238"/>
    <w:rsid w:val="00E357F1"/>
    <w:rsid w:val="00E40D32"/>
    <w:rsid w:val="00E476FE"/>
    <w:rsid w:val="00E50FDC"/>
    <w:rsid w:val="00E630B6"/>
    <w:rsid w:val="00E74D07"/>
    <w:rsid w:val="00E82438"/>
    <w:rsid w:val="00E82B0C"/>
    <w:rsid w:val="00E91DEC"/>
    <w:rsid w:val="00EA15A2"/>
    <w:rsid w:val="00EA21EE"/>
    <w:rsid w:val="00ED7699"/>
    <w:rsid w:val="00EE21AF"/>
    <w:rsid w:val="00EF057E"/>
    <w:rsid w:val="00EF7303"/>
    <w:rsid w:val="00F05B40"/>
    <w:rsid w:val="00F07054"/>
    <w:rsid w:val="00F10A96"/>
    <w:rsid w:val="00F2785A"/>
    <w:rsid w:val="00F32B8C"/>
    <w:rsid w:val="00F34E1F"/>
    <w:rsid w:val="00F37CD6"/>
    <w:rsid w:val="00F37E45"/>
    <w:rsid w:val="00F4084B"/>
    <w:rsid w:val="00F40C57"/>
    <w:rsid w:val="00F40E72"/>
    <w:rsid w:val="00F4340A"/>
    <w:rsid w:val="00F47D15"/>
    <w:rsid w:val="00F507AD"/>
    <w:rsid w:val="00F52CC3"/>
    <w:rsid w:val="00F63CD6"/>
    <w:rsid w:val="00F662BC"/>
    <w:rsid w:val="00F75059"/>
    <w:rsid w:val="00F757DA"/>
    <w:rsid w:val="00F83DD9"/>
    <w:rsid w:val="00F97FD9"/>
    <w:rsid w:val="00FA60A2"/>
    <w:rsid w:val="00FB42DE"/>
    <w:rsid w:val="00FB45AC"/>
    <w:rsid w:val="00FB69AF"/>
    <w:rsid w:val="00FC4BCA"/>
    <w:rsid w:val="00FC568A"/>
    <w:rsid w:val="00FC7971"/>
    <w:rsid w:val="00FD2DEF"/>
    <w:rsid w:val="00FD622A"/>
    <w:rsid w:val="00FF236C"/>
    <w:rsid w:val="00FF236D"/>
    <w:rsid w:val="00FF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B05C186"/>
  <w15:chartTrackingRefBased/>
  <w15:docId w15:val="{FE1451A9-C166-4C82-9D1E-23B9C0AB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579"/>
    <w:rPr>
      <w:sz w:val="24"/>
      <w:szCs w:val="24"/>
      <w:lang w:eastAsia="en-US" w:bidi="en-US"/>
    </w:rPr>
  </w:style>
  <w:style w:type="paragraph" w:styleId="Heading1">
    <w:name w:val="heading 1"/>
    <w:basedOn w:val="Normal"/>
    <w:next w:val="Normal"/>
    <w:link w:val="Heading1Char"/>
    <w:uiPriority w:val="9"/>
    <w:qFormat/>
    <w:rsid w:val="00624579"/>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62457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624579"/>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62457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2457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2457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24579"/>
    <w:pPr>
      <w:spacing w:before="240" w:after="60"/>
      <w:outlineLvl w:val="6"/>
    </w:pPr>
  </w:style>
  <w:style w:type="paragraph" w:styleId="Heading8">
    <w:name w:val="heading 8"/>
    <w:basedOn w:val="Normal"/>
    <w:next w:val="Normal"/>
    <w:link w:val="Heading8Char"/>
    <w:uiPriority w:val="9"/>
    <w:semiHidden/>
    <w:unhideWhenUsed/>
    <w:qFormat/>
    <w:rsid w:val="00624579"/>
    <w:pPr>
      <w:spacing w:before="240" w:after="60"/>
      <w:outlineLvl w:val="7"/>
    </w:pPr>
    <w:rPr>
      <w:i/>
      <w:iCs/>
    </w:rPr>
  </w:style>
  <w:style w:type="paragraph" w:styleId="Heading9">
    <w:name w:val="heading 9"/>
    <w:basedOn w:val="Normal"/>
    <w:next w:val="Normal"/>
    <w:link w:val="Heading9Char"/>
    <w:uiPriority w:val="9"/>
    <w:semiHidden/>
    <w:unhideWhenUsed/>
    <w:qFormat/>
    <w:rsid w:val="00624579"/>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24579"/>
    <w:rPr>
      <w:rFonts w:ascii="Cambria" w:eastAsia="Times New Roman" w:hAnsi="Cambria"/>
      <w:b/>
      <w:bCs/>
      <w:kern w:val="32"/>
      <w:sz w:val="32"/>
      <w:szCs w:val="32"/>
    </w:rPr>
  </w:style>
  <w:style w:type="character" w:customStyle="1" w:styleId="Heading2Char">
    <w:name w:val="Heading 2 Char"/>
    <w:link w:val="Heading2"/>
    <w:uiPriority w:val="9"/>
    <w:semiHidden/>
    <w:rsid w:val="00624579"/>
    <w:rPr>
      <w:rFonts w:ascii="Cambria" w:eastAsia="Times New Roman" w:hAnsi="Cambria"/>
      <w:b/>
      <w:bCs/>
      <w:i/>
      <w:iCs/>
      <w:sz w:val="28"/>
      <w:szCs w:val="28"/>
    </w:rPr>
  </w:style>
  <w:style w:type="character" w:customStyle="1" w:styleId="Heading3Char">
    <w:name w:val="Heading 3 Char"/>
    <w:link w:val="Heading3"/>
    <w:uiPriority w:val="9"/>
    <w:semiHidden/>
    <w:rsid w:val="00624579"/>
    <w:rPr>
      <w:rFonts w:ascii="Cambria" w:eastAsia="Times New Roman" w:hAnsi="Cambria"/>
      <w:b/>
      <w:bCs/>
      <w:sz w:val="26"/>
      <w:szCs w:val="26"/>
    </w:rPr>
  </w:style>
  <w:style w:type="character" w:customStyle="1" w:styleId="Heading4Char">
    <w:name w:val="Heading 4 Char"/>
    <w:link w:val="Heading4"/>
    <w:uiPriority w:val="9"/>
    <w:rsid w:val="00624579"/>
    <w:rPr>
      <w:b/>
      <w:bCs/>
      <w:sz w:val="28"/>
      <w:szCs w:val="28"/>
    </w:rPr>
  </w:style>
  <w:style w:type="character" w:customStyle="1" w:styleId="Heading5Char">
    <w:name w:val="Heading 5 Char"/>
    <w:link w:val="Heading5"/>
    <w:uiPriority w:val="9"/>
    <w:semiHidden/>
    <w:rsid w:val="00624579"/>
    <w:rPr>
      <w:b/>
      <w:bCs/>
      <w:i/>
      <w:iCs/>
      <w:sz w:val="26"/>
      <w:szCs w:val="26"/>
    </w:rPr>
  </w:style>
  <w:style w:type="character" w:customStyle="1" w:styleId="Heading6Char">
    <w:name w:val="Heading 6 Char"/>
    <w:link w:val="Heading6"/>
    <w:uiPriority w:val="9"/>
    <w:semiHidden/>
    <w:rsid w:val="00624579"/>
    <w:rPr>
      <w:b/>
      <w:bCs/>
    </w:rPr>
  </w:style>
  <w:style w:type="character" w:customStyle="1" w:styleId="Heading7Char">
    <w:name w:val="Heading 7 Char"/>
    <w:link w:val="Heading7"/>
    <w:uiPriority w:val="9"/>
    <w:semiHidden/>
    <w:rsid w:val="00624579"/>
    <w:rPr>
      <w:sz w:val="24"/>
      <w:szCs w:val="24"/>
    </w:rPr>
  </w:style>
  <w:style w:type="character" w:customStyle="1" w:styleId="Heading8Char">
    <w:name w:val="Heading 8 Char"/>
    <w:link w:val="Heading8"/>
    <w:uiPriority w:val="9"/>
    <w:semiHidden/>
    <w:rsid w:val="00624579"/>
    <w:rPr>
      <w:i/>
      <w:iCs/>
      <w:sz w:val="24"/>
      <w:szCs w:val="24"/>
    </w:rPr>
  </w:style>
  <w:style w:type="character" w:customStyle="1" w:styleId="Heading9Char">
    <w:name w:val="Heading 9 Char"/>
    <w:link w:val="Heading9"/>
    <w:uiPriority w:val="9"/>
    <w:semiHidden/>
    <w:rsid w:val="00624579"/>
    <w:rPr>
      <w:rFonts w:ascii="Cambria" w:eastAsia="Times New Roman" w:hAnsi="Cambria"/>
    </w:rPr>
  </w:style>
  <w:style w:type="paragraph" w:styleId="Title">
    <w:name w:val="Title"/>
    <w:basedOn w:val="Normal"/>
    <w:next w:val="Normal"/>
    <w:link w:val="TitleChar"/>
    <w:qFormat/>
    <w:rsid w:val="0062457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624579"/>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624579"/>
    <w:pPr>
      <w:spacing w:after="60"/>
      <w:jc w:val="center"/>
      <w:outlineLvl w:val="1"/>
    </w:pPr>
    <w:rPr>
      <w:rFonts w:ascii="Cambria" w:eastAsia="Times New Roman" w:hAnsi="Cambria"/>
    </w:rPr>
  </w:style>
  <w:style w:type="character" w:customStyle="1" w:styleId="SubtitleChar">
    <w:name w:val="Subtitle Char"/>
    <w:link w:val="Subtitle"/>
    <w:uiPriority w:val="11"/>
    <w:rsid w:val="00624579"/>
    <w:rPr>
      <w:rFonts w:ascii="Cambria" w:eastAsia="Times New Roman" w:hAnsi="Cambria"/>
      <w:sz w:val="24"/>
      <w:szCs w:val="24"/>
    </w:rPr>
  </w:style>
  <w:style w:type="character" w:styleId="Strong">
    <w:name w:val="Strong"/>
    <w:uiPriority w:val="22"/>
    <w:qFormat/>
    <w:rsid w:val="00624579"/>
    <w:rPr>
      <w:b/>
      <w:bCs/>
    </w:rPr>
  </w:style>
  <w:style w:type="character" w:styleId="Emphasis">
    <w:name w:val="Emphasis"/>
    <w:uiPriority w:val="20"/>
    <w:qFormat/>
    <w:rsid w:val="00624579"/>
    <w:rPr>
      <w:rFonts w:ascii="Calibri" w:hAnsi="Calibri"/>
      <w:b/>
      <w:i/>
      <w:iCs/>
    </w:rPr>
  </w:style>
  <w:style w:type="paragraph" w:styleId="NoSpacing">
    <w:name w:val="No Spacing"/>
    <w:basedOn w:val="Normal"/>
    <w:uiPriority w:val="1"/>
    <w:qFormat/>
    <w:rsid w:val="00624579"/>
    <w:rPr>
      <w:szCs w:val="32"/>
    </w:rPr>
  </w:style>
  <w:style w:type="paragraph" w:styleId="ListParagraph">
    <w:name w:val="List Paragraph"/>
    <w:basedOn w:val="Normal"/>
    <w:uiPriority w:val="34"/>
    <w:qFormat/>
    <w:rsid w:val="00624579"/>
    <w:pPr>
      <w:ind w:left="720"/>
      <w:contextualSpacing/>
    </w:pPr>
  </w:style>
  <w:style w:type="paragraph" w:styleId="Quote">
    <w:name w:val="Quote"/>
    <w:basedOn w:val="Normal"/>
    <w:next w:val="Normal"/>
    <w:link w:val="QuoteChar"/>
    <w:uiPriority w:val="29"/>
    <w:qFormat/>
    <w:rsid w:val="00624579"/>
    <w:rPr>
      <w:i/>
    </w:rPr>
  </w:style>
  <w:style w:type="character" w:customStyle="1" w:styleId="QuoteChar">
    <w:name w:val="Quote Char"/>
    <w:link w:val="Quote"/>
    <w:uiPriority w:val="29"/>
    <w:rsid w:val="00624579"/>
    <w:rPr>
      <w:i/>
      <w:sz w:val="24"/>
      <w:szCs w:val="24"/>
    </w:rPr>
  </w:style>
  <w:style w:type="paragraph" w:styleId="IntenseQuote">
    <w:name w:val="Intense Quote"/>
    <w:basedOn w:val="Normal"/>
    <w:next w:val="Normal"/>
    <w:link w:val="IntenseQuoteChar"/>
    <w:uiPriority w:val="30"/>
    <w:qFormat/>
    <w:rsid w:val="00624579"/>
    <w:pPr>
      <w:ind w:left="720" w:right="720"/>
    </w:pPr>
    <w:rPr>
      <w:b/>
      <w:i/>
      <w:szCs w:val="22"/>
    </w:rPr>
  </w:style>
  <w:style w:type="character" w:customStyle="1" w:styleId="IntenseQuoteChar">
    <w:name w:val="Intense Quote Char"/>
    <w:link w:val="IntenseQuote"/>
    <w:uiPriority w:val="30"/>
    <w:rsid w:val="00624579"/>
    <w:rPr>
      <w:b/>
      <w:i/>
      <w:sz w:val="24"/>
    </w:rPr>
  </w:style>
  <w:style w:type="character" w:styleId="SubtleEmphasis">
    <w:name w:val="Subtle Emphasis"/>
    <w:uiPriority w:val="19"/>
    <w:qFormat/>
    <w:rsid w:val="00624579"/>
    <w:rPr>
      <w:i/>
      <w:color w:val="5A5A5A"/>
    </w:rPr>
  </w:style>
  <w:style w:type="character" w:styleId="IntenseEmphasis">
    <w:name w:val="Intense Emphasis"/>
    <w:uiPriority w:val="21"/>
    <w:qFormat/>
    <w:rsid w:val="00624579"/>
    <w:rPr>
      <w:b/>
      <w:i/>
      <w:sz w:val="24"/>
      <w:szCs w:val="24"/>
      <w:u w:val="single"/>
    </w:rPr>
  </w:style>
  <w:style w:type="character" w:styleId="SubtleReference">
    <w:name w:val="Subtle Reference"/>
    <w:uiPriority w:val="31"/>
    <w:qFormat/>
    <w:rsid w:val="00624579"/>
    <w:rPr>
      <w:sz w:val="24"/>
      <w:szCs w:val="24"/>
      <w:u w:val="single"/>
    </w:rPr>
  </w:style>
  <w:style w:type="character" w:styleId="IntenseReference">
    <w:name w:val="Intense Reference"/>
    <w:uiPriority w:val="32"/>
    <w:qFormat/>
    <w:rsid w:val="00624579"/>
    <w:rPr>
      <w:b/>
      <w:sz w:val="24"/>
      <w:u w:val="single"/>
    </w:rPr>
  </w:style>
  <w:style w:type="character" w:styleId="BookTitle">
    <w:name w:val="Book Title"/>
    <w:uiPriority w:val="33"/>
    <w:qFormat/>
    <w:rsid w:val="00624579"/>
    <w:rPr>
      <w:rFonts w:ascii="Cambria" w:eastAsia="Times New Roman" w:hAnsi="Cambria"/>
      <w:b/>
      <w:i/>
      <w:sz w:val="24"/>
      <w:szCs w:val="24"/>
    </w:rPr>
  </w:style>
  <w:style w:type="paragraph" w:styleId="TOCHeading">
    <w:name w:val="TOC Heading"/>
    <w:basedOn w:val="Heading1"/>
    <w:next w:val="Normal"/>
    <w:uiPriority w:val="39"/>
    <w:semiHidden/>
    <w:unhideWhenUsed/>
    <w:qFormat/>
    <w:rsid w:val="00624579"/>
    <w:pPr>
      <w:outlineLvl w:val="9"/>
    </w:pPr>
  </w:style>
  <w:style w:type="paragraph" w:styleId="Header">
    <w:name w:val="header"/>
    <w:basedOn w:val="Normal"/>
    <w:link w:val="HeaderChar"/>
    <w:uiPriority w:val="99"/>
    <w:unhideWhenUsed/>
    <w:rsid w:val="00B15F39"/>
    <w:pPr>
      <w:tabs>
        <w:tab w:val="center" w:pos="4680"/>
        <w:tab w:val="right" w:pos="9360"/>
      </w:tabs>
    </w:pPr>
  </w:style>
  <w:style w:type="character" w:customStyle="1" w:styleId="HeaderChar">
    <w:name w:val="Header Char"/>
    <w:link w:val="Header"/>
    <w:uiPriority w:val="99"/>
    <w:rsid w:val="00B15F39"/>
    <w:rPr>
      <w:sz w:val="24"/>
      <w:szCs w:val="24"/>
      <w:lang w:bidi="en-US"/>
    </w:rPr>
  </w:style>
  <w:style w:type="paragraph" w:styleId="Footer">
    <w:name w:val="footer"/>
    <w:basedOn w:val="Normal"/>
    <w:link w:val="FooterChar"/>
    <w:uiPriority w:val="99"/>
    <w:unhideWhenUsed/>
    <w:rsid w:val="00B15F39"/>
    <w:pPr>
      <w:tabs>
        <w:tab w:val="center" w:pos="4680"/>
        <w:tab w:val="right" w:pos="9360"/>
      </w:tabs>
    </w:pPr>
  </w:style>
  <w:style w:type="character" w:customStyle="1" w:styleId="FooterChar">
    <w:name w:val="Footer Char"/>
    <w:link w:val="Footer"/>
    <w:uiPriority w:val="99"/>
    <w:rsid w:val="00B15F39"/>
    <w:rPr>
      <w:sz w:val="24"/>
      <w:szCs w:val="24"/>
      <w:lang w:bidi="en-US"/>
    </w:rPr>
  </w:style>
  <w:style w:type="paragraph" w:customStyle="1" w:styleId="bullets">
    <w:name w:val="bullets"/>
    <w:basedOn w:val="Heading1"/>
    <w:rsid w:val="00273344"/>
    <w:pPr>
      <w:numPr>
        <w:numId w:val="2"/>
      </w:numPr>
      <w:tabs>
        <w:tab w:val="left" w:pos="10800"/>
      </w:tabs>
      <w:spacing w:before="0" w:after="120"/>
    </w:pPr>
    <w:rPr>
      <w:rFonts w:ascii="Arial" w:hAnsi="Arial"/>
      <w:b w:val="0"/>
      <w:bCs w:val="0"/>
      <w:kern w:val="0"/>
      <w:sz w:val="20"/>
      <w:szCs w:val="20"/>
      <w:lang w:bidi="ar-SA"/>
    </w:rPr>
  </w:style>
  <w:style w:type="character" w:styleId="Hyperlink">
    <w:name w:val="Hyperlink"/>
    <w:uiPriority w:val="99"/>
    <w:unhideWhenUsed/>
    <w:rsid w:val="00A54302"/>
    <w:rPr>
      <w:color w:val="0000FF"/>
      <w:u w:val="single"/>
    </w:rPr>
  </w:style>
  <w:style w:type="paragraph" w:customStyle="1" w:styleId="Text">
    <w:name w:val="Text"/>
    <w:basedOn w:val="Normal"/>
    <w:rsid w:val="006A3E71"/>
    <w:rPr>
      <w:rFonts w:ascii="Arial" w:eastAsia="Times New Roman" w:hAnsi="Arial" w:cs="Arial"/>
      <w:bCs/>
      <w:sz w:val="18"/>
      <w:szCs w:val="18"/>
      <w:lang w:bidi="ar-SA"/>
    </w:rPr>
  </w:style>
  <w:style w:type="paragraph" w:styleId="BalloonText">
    <w:name w:val="Balloon Text"/>
    <w:basedOn w:val="Normal"/>
    <w:link w:val="BalloonTextChar"/>
    <w:uiPriority w:val="99"/>
    <w:semiHidden/>
    <w:unhideWhenUsed/>
    <w:rsid w:val="00261E0C"/>
    <w:rPr>
      <w:rFonts w:ascii="Tahoma" w:hAnsi="Tahoma" w:cs="Tahoma"/>
      <w:sz w:val="16"/>
      <w:szCs w:val="16"/>
    </w:rPr>
  </w:style>
  <w:style w:type="character" w:customStyle="1" w:styleId="BalloonTextChar">
    <w:name w:val="Balloon Text Char"/>
    <w:link w:val="BalloonText"/>
    <w:uiPriority w:val="99"/>
    <w:semiHidden/>
    <w:rsid w:val="00261E0C"/>
    <w:rPr>
      <w:rFonts w:ascii="Tahoma" w:hAnsi="Tahoma" w:cs="Tahoma"/>
      <w:sz w:val="16"/>
      <w:szCs w:val="16"/>
      <w:lang w:bidi="en-US"/>
    </w:rPr>
  </w:style>
  <w:style w:type="paragraph" w:styleId="Revision">
    <w:name w:val="Revision"/>
    <w:hidden/>
    <w:uiPriority w:val="99"/>
    <w:semiHidden/>
    <w:rsid w:val="002C152B"/>
    <w:rPr>
      <w:sz w:val="24"/>
      <w:szCs w:val="24"/>
      <w:lang w:eastAsia="en-US" w:bidi="en-US"/>
    </w:rPr>
  </w:style>
  <w:style w:type="paragraph" w:customStyle="1" w:styleId="PRSBullet">
    <w:name w:val="PRS Bullet"/>
    <w:basedOn w:val="ListBullet"/>
    <w:rsid w:val="002E3B5B"/>
    <w:pPr>
      <w:contextualSpacing w:val="0"/>
    </w:pPr>
    <w:rPr>
      <w:rFonts w:ascii="Arial" w:eastAsia="MS Mincho" w:hAnsi="Arial" w:cs="Arial"/>
      <w:sz w:val="16"/>
      <w:szCs w:val="16"/>
      <w:lang w:eastAsia="ja-JP" w:bidi="ar-SA"/>
    </w:rPr>
  </w:style>
  <w:style w:type="paragraph" w:styleId="ListBullet">
    <w:name w:val="List Bullet"/>
    <w:basedOn w:val="Normal"/>
    <w:uiPriority w:val="99"/>
    <w:semiHidden/>
    <w:unhideWhenUsed/>
    <w:rsid w:val="002E3B5B"/>
    <w:pPr>
      <w:tabs>
        <w:tab w:val="num" w:pos="360"/>
      </w:tabs>
      <w:ind w:left="360" w:hanging="360"/>
      <w:contextualSpacing/>
    </w:pPr>
  </w:style>
  <w:style w:type="character" w:styleId="CommentReference">
    <w:name w:val="annotation reference"/>
    <w:basedOn w:val="DefaultParagraphFont"/>
    <w:uiPriority w:val="99"/>
    <w:semiHidden/>
    <w:unhideWhenUsed/>
    <w:rsid w:val="006B2173"/>
    <w:rPr>
      <w:sz w:val="16"/>
      <w:szCs w:val="16"/>
    </w:rPr>
  </w:style>
  <w:style w:type="paragraph" w:styleId="CommentText">
    <w:name w:val="annotation text"/>
    <w:basedOn w:val="Normal"/>
    <w:link w:val="CommentTextChar"/>
    <w:uiPriority w:val="99"/>
    <w:unhideWhenUsed/>
    <w:rsid w:val="006B2173"/>
    <w:rPr>
      <w:sz w:val="20"/>
      <w:szCs w:val="20"/>
    </w:rPr>
  </w:style>
  <w:style w:type="character" w:customStyle="1" w:styleId="CommentTextChar">
    <w:name w:val="Comment Text Char"/>
    <w:basedOn w:val="DefaultParagraphFont"/>
    <w:link w:val="CommentText"/>
    <w:uiPriority w:val="99"/>
    <w:rsid w:val="006B2173"/>
    <w:rPr>
      <w:lang w:eastAsia="en-US" w:bidi="en-US"/>
    </w:rPr>
  </w:style>
  <w:style w:type="paragraph" w:styleId="CommentSubject">
    <w:name w:val="annotation subject"/>
    <w:basedOn w:val="CommentText"/>
    <w:next w:val="CommentText"/>
    <w:link w:val="CommentSubjectChar"/>
    <w:uiPriority w:val="99"/>
    <w:semiHidden/>
    <w:unhideWhenUsed/>
    <w:rsid w:val="006B2173"/>
    <w:rPr>
      <w:b/>
      <w:bCs/>
    </w:rPr>
  </w:style>
  <w:style w:type="character" w:customStyle="1" w:styleId="CommentSubjectChar">
    <w:name w:val="Comment Subject Char"/>
    <w:basedOn w:val="CommentTextChar"/>
    <w:link w:val="CommentSubject"/>
    <w:uiPriority w:val="99"/>
    <w:semiHidden/>
    <w:rsid w:val="006B2173"/>
    <w:rPr>
      <w:b/>
      <w:bCs/>
      <w:lang w:eastAsia="en-US" w:bidi="en-US"/>
    </w:rPr>
  </w:style>
  <w:style w:type="paragraph" w:styleId="NormalWeb">
    <w:name w:val="Normal (Web)"/>
    <w:basedOn w:val="Normal"/>
    <w:uiPriority w:val="99"/>
    <w:semiHidden/>
    <w:unhideWhenUsed/>
    <w:rsid w:val="00A407F9"/>
    <w:pPr>
      <w:spacing w:before="100" w:beforeAutospacing="1" w:after="100" w:afterAutospacing="1"/>
    </w:pPr>
    <w:rPr>
      <w:rFonts w:ascii="Times New Roman" w:eastAsia="Times New Roman" w:hAnsi="Times New Roman"/>
      <w:lang w:eastAsia="ja-JP" w:bidi="ar-SA"/>
    </w:rPr>
  </w:style>
  <w:style w:type="character" w:styleId="UnresolvedMention">
    <w:name w:val="Unresolved Mention"/>
    <w:basedOn w:val="DefaultParagraphFont"/>
    <w:uiPriority w:val="99"/>
    <w:semiHidden/>
    <w:unhideWhenUsed/>
    <w:rsid w:val="000B4E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4132">
      <w:bodyDiv w:val="1"/>
      <w:marLeft w:val="0"/>
      <w:marRight w:val="0"/>
      <w:marTop w:val="0"/>
      <w:marBottom w:val="0"/>
      <w:divBdr>
        <w:top w:val="none" w:sz="0" w:space="0" w:color="auto"/>
        <w:left w:val="none" w:sz="0" w:space="0" w:color="auto"/>
        <w:bottom w:val="none" w:sz="0" w:space="0" w:color="auto"/>
        <w:right w:val="none" w:sz="0" w:space="0" w:color="auto"/>
      </w:divBdr>
    </w:div>
    <w:div w:id="1314220067">
      <w:bodyDiv w:val="1"/>
      <w:marLeft w:val="0"/>
      <w:marRight w:val="0"/>
      <w:marTop w:val="0"/>
      <w:marBottom w:val="0"/>
      <w:divBdr>
        <w:top w:val="none" w:sz="0" w:space="0" w:color="auto"/>
        <w:left w:val="none" w:sz="0" w:space="0" w:color="auto"/>
        <w:bottom w:val="none" w:sz="0" w:space="0" w:color="auto"/>
        <w:right w:val="none" w:sz="0" w:space="0" w:color="auto"/>
      </w:divBdr>
    </w:div>
    <w:div w:id="14677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tp://ftp.carfax.com" TargetMode="External"/><Relationship Id="rId18" Type="http://schemas.openxmlformats.org/officeDocument/2006/relationships/image" Target="media/image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tp://ftp.carfax.com" TargetMode="External"/><Relationship Id="rId17" Type="http://schemas.openxmlformats.org/officeDocument/2006/relationships/hyperlink" Target="mailto:dawn.craven@toyota.com"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hyam.basani@toyota.com" TargetMode="External"/><Relationship Id="rId20" Type="http://schemas.openxmlformats.org/officeDocument/2006/relationships/image" Target="media/image3.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carfax.com" TargetMode="External"/><Relationship Id="rId24" Type="http://schemas.openxmlformats.org/officeDocument/2006/relationships/image" Target="media/image7.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luv.parakh@toyota.com" TargetMode="External"/><Relationship Id="rId23" Type="http://schemas.openxmlformats.org/officeDocument/2006/relationships/image" Target="media/image6.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ftp://ftp.carfax.com" TargetMode="External"/><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comments" Target="comments.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DA25C-ECF5-EB40-9BA9-AE1E8E8D9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2183</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Toyota Motor Sales, USA, Inc.</Company>
  <LinksUpToDate>false</LinksUpToDate>
  <CharactersWithSpaces>14598</CharactersWithSpaces>
  <SharedDoc>false</SharedDoc>
  <HLinks>
    <vt:vector size="36" baseType="variant">
      <vt:variant>
        <vt:i4>4259911</vt:i4>
      </vt:variant>
      <vt:variant>
        <vt:i4>15</vt:i4>
      </vt:variant>
      <vt:variant>
        <vt:i4>0</vt:i4>
      </vt:variant>
      <vt:variant>
        <vt:i4>5</vt:i4>
      </vt:variant>
      <vt:variant>
        <vt:lpwstr>mailto:tom_trisdale@toyota.com</vt:lpwstr>
      </vt:variant>
      <vt:variant>
        <vt:lpwstr/>
      </vt:variant>
      <vt:variant>
        <vt:i4>8126560</vt:i4>
      </vt:variant>
      <vt:variant>
        <vt:i4>12</vt:i4>
      </vt:variant>
      <vt:variant>
        <vt:i4>0</vt:i4>
      </vt:variant>
      <vt:variant>
        <vt:i4>5</vt:i4>
      </vt:variant>
      <vt:variant>
        <vt:lpwstr>mailto:dawn_craven@toyota.com</vt:lpwstr>
      </vt:variant>
      <vt:variant>
        <vt:lpwstr/>
      </vt:variant>
      <vt:variant>
        <vt:i4>5505129</vt:i4>
      </vt:variant>
      <vt:variant>
        <vt:i4>9</vt:i4>
      </vt:variant>
      <vt:variant>
        <vt:i4>0</vt:i4>
      </vt:variant>
      <vt:variant>
        <vt:i4>5</vt:i4>
      </vt:variant>
      <vt:variant>
        <vt:lpwstr>mailto:sharonelmore@carfax.com</vt:lpwstr>
      </vt:variant>
      <vt:variant>
        <vt:lpwstr/>
      </vt:variant>
      <vt:variant>
        <vt:i4>5701759</vt:i4>
      </vt:variant>
      <vt:variant>
        <vt:i4>6</vt:i4>
      </vt:variant>
      <vt:variant>
        <vt:i4>0</vt:i4>
      </vt:variant>
      <vt:variant>
        <vt:i4>5</vt:i4>
      </vt:variant>
      <vt:variant>
        <vt:lpwstr>mailto:operator@carfax.com</vt:lpwstr>
      </vt:variant>
      <vt:variant>
        <vt:lpwstr/>
      </vt:variant>
      <vt:variant>
        <vt:i4>3735581</vt:i4>
      </vt:variant>
      <vt:variant>
        <vt:i4>3</vt:i4>
      </vt:variant>
      <vt:variant>
        <vt:i4>0</vt:i4>
      </vt:variant>
      <vt:variant>
        <vt:i4>5</vt:i4>
      </vt:variant>
      <vt:variant>
        <vt:lpwstr>mailto:dianescharafin@carfax.com</vt:lpwstr>
      </vt:variant>
      <vt:variant>
        <vt:lpwstr/>
      </vt:variant>
      <vt:variant>
        <vt:i4>4849694</vt:i4>
      </vt:variant>
      <vt:variant>
        <vt:i4>0</vt:i4>
      </vt:variant>
      <vt:variant>
        <vt:i4>0</vt:i4>
      </vt:variant>
      <vt:variant>
        <vt:i4>5</vt:i4>
      </vt:variant>
      <vt:variant>
        <vt:lpwstr>ftp://ftp.carfax.com/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Craven,Dawn R</dc:creator>
  <cp:keywords> </cp:keywords>
  <cp:lastModifiedBy>Shyam Basani (TMNA)</cp:lastModifiedBy>
  <cp:revision>2</cp:revision>
  <cp:lastPrinted>2017-10-16T15:28:00Z</cp:lastPrinted>
  <dcterms:created xsi:type="dcterms:W3CDTF">2018-10-12T05:28:00Z</dcterms:created>
  <dcterms:modified xsi:type="dcterms:W3CDTF">2018-10-12T05:28:00Z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1ba291fb-1261-40d2-8090-5d2c32c5db73</vt:lpwstr>
  </property>
  <property fmtid="{D5CDD505-2E9C-101B-9397-08002B2CF9AE}" pid="3" name="xClassification">
    <vt:lpwstr> </vt:lpwstr>
  </property>
  <property fmtid="{D5CDD505-2E9C-101B-9397-08002B2CF9AE}" pid="4" name="ToyotaClassification">
    <vt:lpwstr>PROTECTED</vt:lpwstr>
  </property>
  <property fmtid="{D5CDD505-2E9C-101B-9397-08002B2CF9AE}" pid="5" name="ToyotaVisualMarkings">
    <vt:lpwstr>Top Left</vt:lpwstr>
  </property>
</Properties>
</file>