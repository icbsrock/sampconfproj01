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E11A" w14:textId="77FA8053" w:rsidR="00273344" w:rsidRPr="005121C2" w:rsidRDefault="00F32B8C" w:rsidP="00273344">
      <w:pPr>
        <w:jc w:val="center"/>
        <w:rPr>
          <w:rFonts w:ascii="Arial" w:hAnsi="Arial" w:cs="Arial"/>
          <w:b/>
        </w:rPr>
      </w:pPr>
      <w:del w:id="0" w:author="Luv Parakh (TMS)" w:date="2018-09-07T12:19:00Z">
        <w:r w:rsidDel="00965C1D">
          <w:rPr>
            <w:rFonts w:ascii="Arial" w:hAnsi="Arial" w:cs="Arial"/>
            <w:b/>
          </w:rPr>
          <w:delText xml:space="preserve">TOYOTA </w:delText>
        </w:r>
      </w:del>
      <w:ins w:id="1" w:author="Luv Parakh (TMS)" w:date="2018-09-07T12:19:00Z">
        <w:r w:rsidR="00965C1D">
          <w:rPr>
            <w:rFonts w:ascii="Arial" w:hAnsi="Arial" w:cs="Arial"/>
            <w:b/>
          </w:rPr>
          <w:t xml:space="preserve">TMNA </w:t>
        </w:r>
      </w:ins>
      <w:del w:id="2" w:author="Luv Parakh (TMS)" w:date="2018-09-07T12:19:00Z">
        <w:r w:rsidDel="00965C1D">
          <w:rPr>
            <w:rFonts w:ascii="Arial" w:hAnsi="Arial" w:cs="Arial"/>
            <w:b/>
          </w:rPr>
          <w:delText>CONNECTED</w:delText>
        </w:r>
        <w:r w:rsidR="00273344" w:rsidRPr="005121C2" w:rsidDel="00965C1D">
          <w:rPr>
            <w:rFonts w:ascii="Arial" w:hAnsi="Arial" w:cs="Arial"/>
            <w:b/>
          </w:rPr>
          <w:delText xml:space="preserve"> </w:delText>
        </w:r>
      </w:del>
      <w:bookmarkStart w:id="3" w:name="_GoBack"/>
      <w:ins w:id="4" w:author="Luv Parakh (TMS)" w:date="2018-09-07T12:19:00Z">
        <w:r w:rsidR="00965C1D">
          <w:rPr>
            <w:rFonts w:ascii="Arial" w:hAnsi="Arial" w:cs="Arial"/>
            <w:b/>
          </w:rPr>
          <w:t>Connected</w:t>
        </w:r>
        <w:bookmarkEnd w:id="3"/>
        <w:r w:rsidR="00965C1D">
          <w:rPr>
            <w:rFonts w:ascii="Arial" w:hAnsi="Arial" w:cs="Arial"/>
            <w:b/>
          </w:rPr>
          <w:t xml:space="preserve"> Technologies </w:t>
        </w:r>
      </w:ins>
      <w:r w:rsidR="00273344" w:rsidRPr="005121C2">
        <w:rPr>
          <w:rFonts w:ascii="Arial" w:hAnsi="Arial" w:cs="Arial"/>
          <w:b/>
        </w:rPr>
        <w:t xml:space="preserve">Campaign Data </w:t>
      </w:r>
      <w:r w:rsidR="006253D6" w:rsidRPr="005121C2">
        <w:rPr>
          <w:rFonts w:ascii="Arial" w:hAnsi="Arial" w:cs="Arial"/>
          <w:b/>
        </w:rPr>
        <w:t>Transmission</w:t>
      </w:r>
      <w:r w:rsidR="00273344" w:rsidRPr="005121C2">
        <w:rPr>
          <w:rFonts w:ascii="Arial" w:hAnsi="Arial" w:cs="Arial"/>
          <w:b/>
        </w:rPr>
        <w:t xml:space="preserve"> Details</w:t>
      </w:r>
    </w:p>
    <w:p w14:paraId="0FEC789E" w14:textId="6D984609" w:rsidR="00804232" w:rsidRPr="005121C2" w:rsidRDefault="007642B4" w:rsidP="0027334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ins w:id="5" w:author="Luv Parakh (TMS)" w:date="2018-09-20T09:04:00Z">
        <w:r w:rsidR="00946F0F">
          <w:rPr>
            <w:rFonts w:ascii="Arial" w:hAnsi="Arial" w:cs="Arial"/>
            <w:b/>
          </w:rPr>
          <w:t>7</w:t>
        </w:r>
      </w:ins>
      <w:del w:id="6" w:author="Luv Parakh (TMS)" w:date="2018-09-20T09:04:00Z">
        <w:r w:rsidR="00D24307" w:rsidDel="00946F0F">
          <w:rPr>
            <w:rFonts w:ascii="Arial" w:hAnsi="Arial" w:cs="Arial"/>
            <w:b/>
          </w:rPr>
          <w:delText>6</w:delText>
        </w:r>
      </w:del>
      <w:r w:rsidR="00CC3C57" w:rsidRPr="005121C2">
        <w:rPr>
          <w:rFonts w:ascii="Arial" w:hAnsi="Arial" w:cs="Arial"/>
          <w:b/>
        </w:rPr>
        <w:t>.</w:t>
      </w:r>
      <w:r w:rsidR="005121C2">
        <w:rPr>
          <w:rFonts w:ascii="Arial" w:hAnsi="Arial" w:cs="Arial"/>
          <w:b/>
        </w:rPr>
        <w:t>0</w:t>
      </w:r>
    </w:p>
    <w:p w14:paraId="7DDBF486" w14:textId="7851A746" w:rsidR="00850E71" w:rsidRPr="005121C2" w:rsidRDefault="00850E71" w:rsidP="00273344">
      <w:pPr>
        <w:jc w:val="center"/>
        <w:rPr>
          <w:rFonts w:ascii="Arial" w:hAnsi="Arial" w:cs="Arial"/>
          <w:b/>
        </w:rPr>
      </w:pPr>
      <w:r w:rsidRPr="005121C2">
        <w:rPr>
          <w:rFonts w:ascii="Arial" w:hAnsi="Arial" w:cs="Arial"/>
          <w:b/>
        </w:rPr>
        <w:t xml:space="preserve">Last Update: </w:t>
      </w:r>
      <w:r w:rsidR="00D24307">
        <w:rPr>
          <w:rFonts w:ascii="Arial" w:hAnsi="Arial" w:cs="Arial"/>
          <w:b/>
        </w:rPr>
        <w:t>09</w:t>
      </w:r>
      <w:r w:rsidR="00A407F9">
        <w:rPr>
          <w:rFonts w:ascii="Arial" w:hAnsi="Arial" w:cs="Arial"/>
          <w:b/>
        </w:rPr>
        <w:t>/</w:t>
      </w:r>
      <w:del w:id="7" w:author="Luv Parakh (TMS)" w:date="2018-09-07T12:19:00Z">
        <w:r w:rsidR="00D24307" w:rsidDel="00965C1D">
          <w:rPr>
            <w:rFonts w:ascii="Arial" w:hAnsi="Arial" w:cs="Arial"/>
            <w:b/>
          </w:rPr>
          <w:delText>04</w:delText>
        </w:r>
      </w:del>
      <w:ins w:id="8" w:author="Luv Parakh (TMS)" w:date="2018-09-20T09:04:00Z">
        <w:r w:rsidR="00946F0F">
          <w:rPr>
            <w:rFonts w:ascii="Arial" w:hAnsi="Arial" w:cs="Arial"/>
            <w:b/>
          </w:rPr>
          <w:t>20</w:t>
        </w:r>
      </w:ins>
      <w:r w:rsidRPr="005121C2">
        <w:rPr>
          <w:rFonts w:ascii="Arial" w:hAnsi="Arial" w:cs="Arial"/>
          <w:b/>
        </w:rPr>
        <w:t>/201</w:t>
      </w:r>
      <w:r w:rsidR="00891C8B">
        <w:rPr>
          <w:rFonts w:ascii="Arial" w:hAnsi="Arial" w:cs="Arial"/>
          <w:b/>
        </w:rPr>
        <w:t>8</w:t>
      </w:r>
    </w:p>
    <w:p w14:paraId="7A40C28B" w14:textId="0B647355" w:rsidR="00804232" w:rsidRPr="005121C2" w:rsidRDefault="00804232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sz w:val="20"/>
          <w:szCs w:val="20"/>
        </w:rPr>
        <w:t xml:space="preserve">This document is intended to record the details of the campaign data transmission between </w:t>
      </w:r>
      <w:del w:id="9" w:author="Luv Parakh (TMS)" w:date="2018-09-20T09:56:00Z">
        <w:r w:rsidR="003C1EC6" w:rsidDel="00FB42DE">
          <w:rPr>
            <w:rFonts w:ascii="Arial" w:hAnsi="Arial" w:cs="Arial"/>
            <w:sz w:val="20"/>
            <w:szCs w:val="20"/>
          </w:rPr>
          <w:delText>Toyota Motor North America Inc.</w:delText>
        </w:r>
        <w:r w:rsidRPr="005121C2" w:rsidDel="00FB42DE">
          <w:rPr>
            <w:rFonts w:ascii="Arial" w:hAnsi="Arial" w:cs="Arial"/>
            <w:sz w:val="20"/>
            <w:szCs w:val="20"/>
          </w:rPr>
          <w:delText xml:space="preserve"> </w:delText>
        </w:r>
      </w:del>
      <w:r w:rsidRPr="005121C2">
        <w:rPr>
          <w:rFonts w:ascii="Arial" w:hAnsi="Arial" w:cs="Arial"/>
          <w:sz w:val="20"/>
          <w:szCs w:val="20"/>
        </w:rPr>
        <w:t xml:space="preserve">Product Quality and Service Support department and </w:t>
      </w:r>
      <w:del w:id="10" w:author="Luv Parakh (TMS)" w:date="2018-09-20T09:56:00Z">
        <w:r w:rsidR="00F32B8C" w:rsidDel="00FB42DE">
          <w:rPr>
            <w:rFonts w:ascii="Arial" w:hAnsi="Arial" w:cs="Arial"/>
            <w:sz w:val="20"/>
            <w:szCs w:val="20"/>
          </w:rPr>
          <w:delText>TOYOTA CONNECTED</w:delText>
        </w:r>
        <w:r w:rsidR="00A65B89" w:rsidDel="00FB42DE">
          <w:rPr>
            <w:rFonts w:ascii="Arial" w:hAnsi="Arial" w:cs="Arial"/>
            <w:sz w:val="20"/>
            <w:szCs w:val="20"/>
          </w:rPr>
          <w:delText xml:space="preserve"> </w:delText>
        </w:r>
      </w:del>
      <w:ins w:id="11" w:author="Luv Parakh (TMS)" w:date="2018-09-20T09:56:00Z">
        <w:r w:rsidR="00FB42DE">
          <w:rPr>
            <w:rFonts w:ascii="Arial" w:hAnsi="Arial" w:cs="Arial"/>
            <w:sz w:val="20"/>
            <w:szCs w:val="20"/>
          </w:rPr>
          <w:t>Connected Technologies</w:t>
        </w:r>
        <w:r w:rsidR="00FB42DE">
          <w:rPr>
            <w:rFonts w:ascii="Arial" w:hAnsi="Arial" w:cs="Arial"/>
            <w:sz w:val="20"/>
            <w:szCs w:val="20"/>
          </w:rPr>
          <w:t xml:space="preserve"> </w:t>
        </w:r>
      </w:ins>
      <w:ins w:id="12" w:author="Luv Parakh (TMS)" w:date="2018-09-20T09:57:00Z">
        <w:r w:rsidR="00FB42DE">
          <w:rPr>
            <w:rFonts w:ascii="Arial" w:hAnsi="Arial" w:cs="Arial"/>
            <w:sz w:val="20"/>
            <w:szCs w:val="20"/>
          </w:rPr>
          <w:t xml:space="preserve">(TMNA CT) </w:t>
        </w:r>
      </w:ins>
      <w:r w:rsidR="00A65B89">
        <w:rPr>
          <w:rFonts w:ascii="Arial" w:hAnsi="Arial" w:cs="Arial"/>
          <w:sz w:val="20"/>
          <w:szCs w:val="20"/>
        </w:rPr>
        <w:t xml:space="preserve">for </w:t>
      </w:r>
      <w:r w:rsidR="008B705B">
        <w:rPr>
          <w:rFonts w:ascii="Arial" w:hAnsi="Arial" w:cs="Arial"/>
          <w:sz w:val="20"/>
          <w:szCs w:val="20"/>
        </w:rPr>
        <w:t>head-unit</w:t>
      </w:r>
      <w:r w:rsidR="00A65B89">
        <w:rPr>
          <w:rFonts w:ascii="Arial" w:hAnsi="Arial" w:cs="Arial"/>
          <w:sz w:val="20"/>
          <w:szCs w:val="20"/>
        </w:rPr>
        <w:t xml:space="preserve"> </w:t>
      </w:r>
      <w:del w:id="13" w:author="Luv Parakh (TMS)" w:date="2018-09-20T09:56:00Z">
        <w:r w:rsidR="00A65B89" w:rsidDel="00FB42DE">
          <w:rPr>
            <w:rFonts w:ascii="Arial" w:hAnsi="Arial" w:cs="Arial"/>
            <w:sz w:val="20"/>
            <w:szCs w:val="20"/>
          </w:rPr>
          <w:delText xml:space="preserve">messaging </w:delText>
        </w:r>
      </w:del>
      <w:ins w:id="14" w:author="Luv Parakh (TMS)" w:date="2018-09-20T09:56:00Z">
        <w:r w:rsidR="00FB42DE">
          <w:rPr>
            <w:rFonts w:ascii="Arial" w:hAnsi="Arial" w:cs="Arial"/>
            <w:sz w:val="20"/>
            <w:szCs w:val="20"/>
          </w:rPr>
          <w:t>notifications</w:t>
        </w:r>
        <w:r w:rsidR="00FB42DE">
          <w:rPr>
            <w:rFonts w:ascii="Arial" w:hAnsi="Arial" w:cs="Arial"/>
            <w:sz w:val="20"/>
            <w:szCs w:val="20"/>
          </w:rPr>
          <w:t xml:space="preserve"> </w:t>
        </w:r>
      </w:ins>
      <w:r w:rsidR="00A65B89">
        <w:rPr>
          <w:rFonts w:ascii="Arial" w:hAnsi="Arial" w:cs="Arial"/>
          <w:sz w:val="20"/>
          <w:szCs w:val="20"/>
        </w:rPr>
        <w:t>to customers</w:t>
      </w:r>
      <w:r w:rsidRPr="005121C2">
        <w:rPr>
          <w:rFonts w:ascii="Arial" w:hAnsi="Arial" w:cs="Arial"/>
          <w:sz w:val="20"/>
          <w:szCs w:val="20"/>
        </w:rPr>
        <w:t xml:space="preserve">. </w:t>
      </w:r>
      <w:r w:rsidR="00A65B89">
        <w:rPr>
          <w:rFonts w:ascii="Arial" w:hAnsi="Arial" w:cs="Arial"/>
          <w:sz w:val="20"/>
          <w:szCs w:val="20"/>
        </w:rPr>
        <w:t>TMNA PQSS</w:t>
      </w:r>
      <w:r w:rsidR="006B574F" w:rsidRPr="005121C2">
        <w:rPr>
          <w:rFonts w:ascii="Arial" w:hAnsi="Arial" w:cs="Arial"/>
          <w:sz w:val="20"/>
          <w:szCs w:val="20"/>
        </w:rPr>
        <w:t xml:space="preserve"> will provide </w:t>
      </w:r>
      <w:del w:id="15" w:author="Luv Parakh (TMS)" w:date="2018-09-20T09:56:00Z">
        <w:r w:rsidR="00F32B8C" w:rsidDel="00FB42DE">
          <w:rPr>
            <w:rFonts w:ascii="Arial" w:hAnsi="Arial" w:cs="Arial"/>
            <w:sz w:val="20"/>
            <w:szCs w:val="20"/>
          </w:rPr>
          <w:delText>TOYOTA CONNECTED</w:delText>
        </w:r>
        <w:r w:rsidR="006B574F" w:rsidRPr="005121C2" w:rsidDel="00FB42DE">
          <w:rPr>
            <w:rFonts w:ascii="Arial" w:hAnsi="Arial" w:cs="Arial"/>
            <w:sz w:val="20"/>
            <w:szCs w:val="20"/>
          </w:rPr>
          <w:delText xml:space="preserve"> </w:delText>
        </w:r>
      </w:del>
      <w:ins w:id="16" w:author="Luv Parakh (TMS)" w:date="2018-09-20T09:56:00Z">
        <w:r w:rsidR="00FB42DE">
          <w:rPr>
            <w:rFonts w:ascii="Arial" w:hAnsi="Arial" w:cs="Arial"/>
            <w:sz w:val="20"/>
            <w:szCs w:val="20"/>
          </w:rPr>
          <w:t>TMNA CT</w:t>
        </w:r>
        <w:r w:rsidR="00FB42DE" w:rsidRPr="005121C2">
          <w:rPr>
            <w:rFonts w:ascii="Arial" w:hAnsi="Arial" w:cs="Arial"/>
            <w:sz w:val="20"/>
            <w:szCs w:val="20"/>
          </w:rPr>
          <w:t xml:space="preserve"> </w:t>
        </w:r>
      </w:ins>
      <w:r w:rsidR="006B574F" w:rsidRPr="005121C2">
        <w:rPr>
          <w:rFonts w:ascii="Arial" w:hAnsi="Arial" w:cs="Arial"/>
          <w:sz w:val="20"/>
          <w:szCs w:val="20"/>
        </w:rPr>
        <w:t>with two different files</w:t>
      </w:r>
      <w:r w:rsidR="00A65B89">
        <w:rPr>
          <w:rFonts w:ascii="Arial" w:hAnsi="Arial" w:cs="Arial"/>
          <w:sz w:val="20"/>
          <w:szCs w:val="20"/>
        </w:rPr>
        <w:t xml:space="preserve"> per </w:t>
      </w:r>
      <w:r w:rsidR="000F534F">
        <w:rPr>
          <w:rFonts w:ascii="Arial" w:hAnsi="Arial" w:cs="Arial"/>
          <w:sz w:val="20"/>
          <w:szCs w:val="20"/>
        </w:rPr>
        <w:t>notification</w:t>
      </w:r>
      <w:r w:rsidR="006B574F" w:rsidRPr="005121C2">
        <w:rPr>
          <w:rFonts w:ascii="Arial" w:hAnsi="Arial" w:cs="Arial"/>
          <w:sz w:val="20"/>
          <w:szCs w:val="20"/>
        </w:rPr>
        <w:t xml:space="preserve"> -- details </w:t>
      </w:r>
      <w:r w:rsidR="00A54302" w:rsidRPr="005121C2">
        <w:rPr>
          <w:rFonts w:ascii="Arial" w:hAnsi="Arial" w:cs="Arial"/>
          <w:sz w:val="20"/>
          <w:szCs w:val="20"/>
        </w:rPr>
        <w:t>of which are provided below.</w:t>
      </w:r>
    </w:p>
    <w:p w14:paraId="21745718" w14:textId="77777777" w:rsidR="00A54302" w:rsidRPr="005121C2" w:rsidRDefault="00A54302" w:rsidP="00273344">
      <w:pPr>
        <w:rPr>
          <w:rFonts w:ascii="Arial" w:hAnsi="Arial" w:cs="Arial"/>
          <w:sz w:val="20"/>
          <w:szCs w:val="20"/>
        </w:rPr>
      </w:pPr>
    </w:p>
    <w:p w14:paraId="386928E7" w14:textId="77777777" w:rsidR="00FC568A" w:rsidRPr="00A54302" w:rsidRDefault="00FC568A" w:rsidP="00FC568A">
      <w:pPr>
        <w:rPr>
          <w:rFonts w:ascii="Arial" w:hAnsi="Arial" w:cs="Arial"/>
          <w:b/>
          <w:sz w:val="22"/>
          <w:szCs w:val="22"/>
          <w:u w:val="single"/>
        </w:rPr>
      </w:pPr>
      <w:r w:rsidRPr="00A54302">
        <w:rPr>
          <w:rFonts w:ascii="Arial" w:hAnsi="Arial" w:cs="Arial"/>
          <w:b/>
          <w:sz w:val="22"/>
          <w:szCs w:val="22"/>
          <w:u w:val="single"/>
        </w:rPr>
        <w:t>General Transmission Details</w:t>
      </w:r>
    </w:p>
    <w:p w14:paraId="355309B9" w14:textId="018635D7" w:rsidR="00FC568A" w:rsidRPr="00F52CC3" w:rsidRDefault="00FC568A" w:rsidP="00FC568A">
      <w:pPr>
        <w:rPr>
          <w:rFonts w:ascii="Arial" w:hAnsi="Arial" w:cs="Arial"/>
          <w:sz w:val="20"/>
          <w:szCs w:val="20"/>
        </w:rPr>
      </w:pPr>
      <w:r w:rsidRPr="007F0703">
        <w:rPr>
          <w:rFonts w:ascii="Arial" w:hAnsi="Arial" w:cs="Arial"/>
          <w:b/>
          <w:sz w:val="20"/>
          <w:szCs w:val="20"/>
        </w:rPr>
        <w:t>Transmission Frequency</w:t>
      </w:r>
      <w:r w:rsidRPr="007F0703">
        <w:rPr>
          <w:rFonts w:ascii="Arial" w:hAnsi="Arial" w:cs="Arial"/>
          <w:sz w:val="20"/>
          <w:szCs w:val="20"/>
        </w:rPr>
        <w:t xml:space="preserve">: </w:t>
      </w:r>
      <w:r w:rsidR="00A65B89">
        <w:rPr>
          <w:rFonts w:ascii="Arial" w:hAnsi="Arial" w:cs="Arial"/>
          <w:sz w:val="20"/>
          <w:szCs w:val="20"/>
        </w:rPr>
        <w:t xml:space="preserve">This will be an on-demand process, however TMNA PQSS will provide at least </w:t>
      </w:r>
      <w:commentRangeStart w:id="17"/>
      <w:r w:rsidR="00A65B89">
        <w:rPr>
          <w:rFonts w:ascii="Arial" w:hAnsi="Arial" w:cs="Arial"/>
          <w:sz w:val="20"/>
          <w:szCs w:val="20"/>
        </w:rPr>
        <w:t xml:space="preserve">24 hours’ notice </w:t>
      </w:r>
      <w:commentRangeEnd w:id="17"/>
      <w:r w:rsidR="00FB42DE">
        <w:rPr>
          <w:rStyle w:val="CommentReference"/>
        </w:rPr>
        <w:commentReference w:id="17"/>
      </w:r>
      <w:r w:rsidR="00A65B89">
        <w:rPr>
          <w:rFonts w:ascii="Arial" w:hAnsi="Arial" w:cs="Arial"/>
          <w:sz w:val="20"/>
          <w:szCs w:val="20"/>
        </w:rPr>
        <w:t xml:space="preserve">to </w:t>
      </w:r>
      <w:del w:id="18" w:author="Luv Parakh (TMS)" w:date="2018-09-20T09:57:00Z">
        <w:r w:rsidR="00A65B89" w:rsidDel="00FB42DE">
          <w:rPr>
            <w:rFonts w:ascii="Arial" w:hAnsi="Arial" w:cs="Arial"/>
            <w:sz w:val="20"/>
            <w:szCs w:val="20"/>
          </w:rPr>
          <w:delText>TOYOTA CONNECTED</w:delText>
        </w:r>
      </w:del>
      <w:ins w:id="19" w:author="Luv Parakh (TMS)" w:date="2018-09-20T09:57:00Z">
        <w:r w:rsidR="00FB42DE">
          <w:rPr>
            <w:rFonts w:ascii="Arial" w:hAnsi="Arial" w:cs="Arial"/>
            <w:sz w:val="20"/>
            <w:szCs w:val="20"/>
          </w:rPr>
          <w:t>CT</w:t>
        </w:r>
      </w:ins>
      <w:r w:rsidR="00A65B89">
        <w:rPr>
          <w:rFonts w:ascii="Arial" w:hAnsi="Arial" w:cs="Arial"/>
          <w:sz w:val="20"/>
          <w:szCs w:val="20"/>
        </w:rPr>
        <w:t xml:space="preserve"> of our desire to have </w:t>
      </w:r>
      <w:r w:rsidR="000F534F">
        <w:rPr>
          <w:rFonts w:ascii="Arial" w:hAnsi="Arial" w:cs="Arial"/>
          <w:sz w:val="20"/>
          <w:szCs w:val="20"/>
        </w:rPr>
        <w:t>notification</w:t>
      </w:r>
      <w:r w:rsidR="00A65B89">
        <w:rPr>
          <w:rFonts w:ascii="Arial" w:hAnsi="Arial" w:cs="Arial"/>
          <w:sz w:val="20"/>
          <w:szCs w:val="20"/>
        </w:rPr>
        <w:t xml:space="preserve">(s) sent. </w:t>
      </w:r>
    </w:p>
    <w:p w14:paraId="4DA8D5F3" w14:textId="5602275B" w:rsidR="00FC568A" w:rsidRPr="00C61B87" w:rsidRDefault="00FC568A" w:rsidP="00FC568A">
      <w:pPr>
        <w:rPr>
          <w:rFonts w:ascii="Arial" w:eastAsia="Times New Roman" w:hAnsi="Arial" w:cs="Arial"/>
          <w:sz w:val="20"/>
          <w:szCs w:val="20"/>
          <w:lang w:bidi="ar-SA"/>
        </w:rPr>
      </w:pPr>
      <w:del w:id="20" w:author="Luv Parakh (TMS)" w:date="2018-09-20T09:59:00Z">
        <w:r w:rsidRPr="00FC568A" w:rsidDel="00FB42DE">
          <w:rPr>
            <w:rFonts w:ascii="Arial" w:hAnsi="Arial" w:cs="Arial"/>
            <w:b/>
            <w:sz w:val="20"/>
            <w:szCs w:val="20"/>
          </w:rPr>
          <w:delText>TOYOTA CONNECTED</w:delText>
        </w:r>
      </w:del>
      <w:ins w:id="21" w:author="Luv Parakh (TMS)" w:date="2018-09-20T09:59:00Z">
        <w:r w:rsidR="00FB42DE">
          <w:rPr>
            <w:rFonts w:ascii="Arial" w:hAnsi="Arial" w:cs="Arial"/>
            <w:b/>
            <w:sz w:val="20"/>
            <w:szCs w:val="20"/>
          </w:rPr>
          <w:t>CT</w:t>
        </w:r>
      </w:ins>
      <w:r w:rsidRPr="00100978">
        <w:rPr>
          <w:rFonts w:ascii="Arial" w:hAnsi="Arial" w:cs="Arial"/>
          <w:b/>
          <w:sz w:val="20"/>
          <w:szCs w:val="20"/>
        </w:rPr>
        <w:t xml:space="preserve"> FTP Server Details: </w:t>
      </w:r>
      <w:hyperlink r:id="rId11" w:history="1">
        <w:r w:rsidR="00A65B89" w:rsidRPr="00A65B89">
          <w:rPr>
            <w:highlight w:val="yellow"/>
          </w:rPr>
          <w:t>TBP</w:t>
        </w:r>
      </w:hyperlink>
      <w:r w:rsidRPr="00100978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100978">
        <w:rPr>
          <w:rFonts w:ascii="Arial" w:hAnsi="Arial" w:cs="Arial"/>
          <w:sz w:val="20"/>
          <w:szCs w:val="20"/>
        </w:rPr>
        <w:t>UserName</w:t>
      </w:r>
      <w:proofErr w:type="spellEnd"/>
      <w:r w:rsidRPr="00100978">
        <w:rPr>
          <w:rFonts w:ascii="Arial" w:hAnsi="Arial" w:cs="Arial"/>
          <w:sz w:val="20"/>
          <w:szCs w:val="20"/>
        </w:rPr>
        <w:t xml:space="preserve">:  </w:t>
      </w:r>
      <w:hyperlink r:id="rId12" w:history="1">
        <w:r w:rsidR="00A65B89" w:rsidRPr="00A65B89">
          <w:rPr>
            <w:highlight w:val="yellow"/>
          </w:rPr>
          <w:t>TBP</w:t>
        </w:r>
      </w:hyperlink>
      <w:r w:rsidRPr="00100978">
        <w:rPr>
          <w:rFonts w:ascii="Arial" w:hAnsi="Arial" w:cs="Arial"/>
          <w:sz w:val="20"/>
          <w:szCs w:val="20"/>
        </w:rPr>
        <w:t xml:space="preserve">      Password:  </w:t>
      </w:r>
      <w:hyperlink r:id="rId13" w:history="1">
        <w:r w:rsidR="00A65B89" w:rsidRPr="00A65B89">
          <w:rPr>
            <w:highlight w:val="yellow"/>
          </w:rPr>
          <w:t>TBP</w:t>
        </w:r>
      </w:hyperlink>
    </w:p>
    <w:p w14:paraId="612499A7" w14:textId="59C514BE" w:rsidR="00FC568A" w:rsidRPr="00877CAF" w:rsidRDefault="00FC568A" w:rsidP="00FC568A">
      <w:pPr>
        <w:rPr>
          <w:rFonts w:ascii="Arial" w:hAnsi="Arial" w:cs="Arial"/>
          <w:b/>
          <w:sz w:val="20"/>
          <w:szCs w:val="20"/>
        </w:rPr>
      </w:pPr>
      <w:r w:rsidRPr="00877CAF">
        <w:rPr>
          <w:rFonts w:ascii="Arial" w:hAnsi="Arial" w:cs="Arial"/>
          <w:b/>
          <w:sz w:val="20"/>
          <w:szCs w:val="20"/>
        </w:rPr>
        <w:t>TM</w:t>
      </w:r>
      <w:r w:rsidR="00A65B89">
        <w:rPr>
          <w:rFonts w:ascii="Arial" w:hAnsi="Arial" w:cs="Arial"/>
          <w:b/>
          <w:sz w:val="20"/>
          <w:szCs w:val="20"/>
        </w:rPr>
        <w:t>NA</w:t>
      </w:r>
      <w:r w:rsidRPr="00877CAF">
        <w:rPr>
          <w:rFonts w:ascii="Arial" w:hAnsi="Arial" w:cs="Arial"/>
          <w:b/>
          <w:sz w:val="20"/>
          <w:szCs w:val="20"/>
        </w:rPr>
        <w:t xml:space="preserve"> FTP Server Details: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5427755B" w14:textId="57256655" w:rsidR="00FC568A" w:rsidRPr="0060133E" w:rsidRDefault="00FC568A" w:rsidP="00FC568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File </w:t>
      </w:r>
      <w:r w:rsidRPr="0060133E">
        <w:rPr>
          <w:rFonts w:ascii="Arial" w:hAnsi="Arial" w:cs="Arial"/>
          <w:b/>
          <w:sz w:val="20"/>
          <w:szCs w:val="20"/>
        </w:rPr>
        <w:t>Submission errors</w:t>
      </w:r>
      <w:r w:rsidRPr="0060133E">
        <w:rPr>
          <w:rFonts w:ascii="Arial" w:hAnsi="Arial" w:cs="Arial"/>
          <w:sz w:val="20"/>
          <w:szCs w:val="20"/>
        </w:rPr>
        <w:t>: If TM</w:t>
      </w:r>
      <w:r w:rsidR="00A65B89">
        <w:rPr>
          <w:rFonts w:ascii="Arial" w:hAnsi="Arial" w:cs="Arial"/>
          <w:sz w:val="20"/>
          <w:szCs w:val="20"/>
        </w:rPr>
        <w:t>NA PQSS</w:t>
      </w:r>
      <w:r w:rsidRPr="0060133E">
        <w:rPr>
          <w:rFonts w:ascii="Arial" w:hAnsi="Arial" w:cs="Arial"/>
          <w:sz w:val="20"/>
          <w:szCs w:val="20"/>
        </w:rPr>
        <w:t xml:space="preserve"> encounters errors when trying</w:t>
      </w:r>
      <w:r>
        <w:rPr>
          <w:rFonts w:ascii="Arial" w:hAnsi="Arial" w:cs="Arial"/>
          <w:sz w:val="20"/>
          <w:szCs w:val="20"/>
        </w:rPr>
        <w:t xml:space="preserve"> to submit the files, they will notify the supplied </w:t>
      </w:r>
      <w:del w:id="22" w:author="Luv Parakh (TMS)" w:date="2018-09-20T09:59:00Z">
        <w:r w:rsidR="00A65B89" w:rsidRPr="00A65B89" w:rsidDel="00FB42DE">
          <w:rPr>
            <w:rFonts w:ascii="Arial" w:hAnsi="Arial" w:cs="Arial"/>
            <w:sz w:val="20"/>
            <w:szCs w:val="20"/>
          </w:rPr>
          <w:delText>TOYOTA CONNECTED</w:delText>
        </w:r>
      </w:del>
      <w:ins w:id="23" w:author="Luv Parakh (TMS)" w:date="2018-09-20T09:59:00Z">
        <w:r w:rsidR="00FB42DE">
          <w:rPr>
            <w:rFonts w:ascii="Arial" w:hAnsi="Arial" w:cs="Arial"/>
            <w:sz w:val="20"/>
            <w:szCs w:val="20"/>
          </w:rPr>
          <w:t>CT</w:t>
        </w:r>
      </w:ins>
      <w:r>
        <w:rPr>
          <w:rFonts w:ascii="Arial" w:hAnsi="Arial" w:cs="Arial"/>
          <w:sz w:val="20"/>
          <w:szCs w:val="20"/>
        </w:rPr>
        <w:t xml:space="preserve"> technical contact.</w:t>
      </w:r>
    </w:p>
    <w:p w14:paraId="5A35CBC1" w14:textId="183EE01F" w:rsidR="00A65B89" w:rsidRDefault="002D3193" w:rsidP="00FC568A">
      <w:pPr>
        <w:rPr>
          <w:highlight w:val="yellow"/>
        </w:rPr>
      </w:pPr>
      <w:r>
        <w:rPr>
          <w:rFonts w:ascii="Arial" w:hAnsi="Arial" w:cs="Arial"/>
          <w:b/>
          <w:sz w:val="20"/>
          <w:szCs w:val="20"/>
        </w:rPr>
        <w:t>TMNA CT</w:t>
      </w:r>
      <w:r w:rsidR="00FC568A" w:rsidRPr="008039BB">
        <w:rPr>
          <w:rFonts w:ascii="Arial" w:hAnsi="Arial" w:cs="Arial"/>
          <w:b/>
          <w:sz w:val="20"/>
          <w:szCs w:val="20"/>
        </w:rPr>
        <w:t xml:space="preserve"> Business Contact(s): </w:t>
      </w:r>
      <w:r w:rsidR="00FC568A" w:rsidRPr="008039BB">
        <w:rPr>
          <w:rFonts w:ascii="Arial" w:hAnsi="Arial" w:cs="Arial"/>
          <w:sz w:val="20"/>
          <w:szCs w:val="20"/>
        </w:rPr>
        <w:t xml:space="preserve"> </w:t>
      </w:r>
      <w:hyperlink r:id="rId14" w:history="1">
        <w:r w:rsidRPr="00D86242">
          <w:rPr>
            <w:rFonts w:ascii="Arial" w:hAnsi="Arial" w:cs="Arial"/>
            <w:sz w:val="20"/>
            <w:szCs w:val="20"/>
          </w:rPr>
          <w:t>Luv</w:t>
        </w:r>
      </w:hyperlink>
      <w:r w:rsidRPr="002D3193">
        <w:rPr>
          <w:rFonts w:ascii="Arial" w:hAnsi="Arial" w:cs="Arial"/>
          <w:sz w:val="20"/>
          <w:szCs w:val="20"/>
        </w:rPr>
        <w:t xml:space="preserve"> Parakh, </w:t>
      </w:r>
      <w:hyperlink r:id="rId15" w:history="1">
        <w:r w:rsidR="000B4E1C" w:rsidRPr="006C1E7E">
          <w:rPr>
            <w:rStyle w:val="Hyperlink"/>
            <w:rFonts w:ascii="Arial" w:hAnsi="Arial" w:cs="Arial"/>
            <w:sz w:val="20"/>
            <w:szCs w:val="20"/>
          </w:rPr>
          <w:t>luv.parakh@toyota.com</w:t>
        </w:r>
      </w:hyperlink>
      <w:r w:rsidR="000B4E1C">
        <w:rPr>
          <w:rFonts w:ascii="Arial" w:hAnsi="Arial" w:cs="Arial"/>
          <w:sz w:val="20"/>
          <w:szCs w:val="20"/>
        </w:rPr>
        <w:t>, 469.292.3402</w:t>
      </w:r>
    </w:p>
    <w:p w14:paraId="4D8A47AA" w14:textId="6282C71E" w:rsidR="00A65B89" w:rsidRDefault="00D86242" w:rsidP="00A65B89">
      <w:pPr>
        <w:rPr>
          <w:highlight w:val="yellow"/>
        </w:rPr>
      </w:pPr>
      <w:r>
        <w:rPr>
          <w:rFonts w:ascii="Arial" w:hAnsi="Arial" w:cs="Arial"/>
          <w:b/>
          <w:sz w:val="20"/>
          <w:szCs w:val="20"/>
        </w:rPr>
        <w:t>TMNA CT</w:t>
      </w:r>
      <w:r w:rsidRPr="008039BB">
        <w:rPr>
          <w:rFonts w:ascii="Arial" w:hAnsi="Arial" w:cs="Arial"/>
          <w:b/>
          <w:sz w:val="20"/>
          <w:szCs w:val="20"/>
        </w:rPr>
        <w:t xml:space="preserve"> </w:t>
      </w:r>
      <w:r w:rsidR="00FC568A" w:rsidRPr="008039BB">
        <w:rPr>
          <w:rFonts w:ascii="Arial" w:hAnsi="Arial" w:cs="Arial"/>
          <w:b/>
          <w:sz w:val="20"/>
          <w:szCs w:val="20"/>
        </w:rPr>
        <w:t xml:space="preserve">Technical Contact(s): </w:t>
      </w:r>
      <w:r w:rsidRPr="00D86242">
        <w:rPr>
          <w:rFonts w:ascii="Arial" w:hAnsi="Arial" w:cs="Arial"/>
          <w:sz w:val="20"/>
          <w:szCs w:val="20"/>
        </w:rPr>
        <w:t xml:space="preserve">Shyam Basani, </w:t>
      </w:r>
      <w:hyperlink r:id="rId16" w:history="1">
        <w:r w:rsidR="000B4E1C" w:rsidRPr="006C1E7E">
          <w:rPr>
            <w:rStyle w:val="Hyperlink"/>
            <w:rFonts w:ascii="Arial" w:hAnsi="Arial" w:cs="Arial"/>
            <w:sz w:val="20"/>
            <w:szCs w:val="20"/>
          </w:rPr>
          <w:t>shyam.basani@toyota.com</w:t>
        </w:r>
      </w:hyperlink>
      <w:r w:rsidR="000B4E1C">
        <w:rPr>
          <w:rFonts w:ascii="Arial" w:hAnsi="Arial" w:cs="Arial"/>
          <w:sz w:val="20"/>
          <w:szCs w:val="20"/>
        </w:rPr>
        <w:t>, 469.292.4948</w:t>
      </w:r>
    </w:p>
    <w:p w14:paraId="48D0DD18" w14:textId="4E1DB319" w:rsidR="00FC568A" w:rsidRDefault="00FC568A" w:rsidP="00A65B89">
      <w:pPr>
        <w:rPr>
          <w:rFonts w:ascii="Arial" w:hAnsi="Arial" w:cs="Arial"/>
          <w:sz w:val="20"/>
          <w:szCs w:val="20"/>
        </w:rPr>
      </w:pPr>
      <w:r w:rsidRPr="007F0703">
        <w:rPr>
          <w:rFonts w:ascii="Arial" w:hAnsi="Arial" w:cs="Arial"/>
          <w:b/>
          <w:sz w:val="20"/>
          <w:szCs w:val="20"/>
        </w:rPr>
        <w:t>TM</w:t>
      </w:r>
      <w:r w:rsidR="00A65B89">
        <w:rPr>
          <w:rFonts w:ascii="Arial" w:hAnsi="Arial" w:cs="Arial"/>
          <w:b/>
          <w:sz w:val="20"/>
          <w:szCs w:val="20"/>
        </w:rPr>
        <w:t>NA</w:t>
      </w:r>
      <w:r w:rsidRPr="007F0703">
        <w:rPr>
          <w:rFonts w:ascii="Arial" w:hAnsi="Arial" w:cs="Arial"/>
          <w:b/>
          <w:sz w:val="20"/>
          <w:szCs w:val="20"/>
        </w:rPr>
        <w:t xml:space="preserve"> </w:t>
      </w:r>
      <w:r w:rsidR="00A65B89">
        <w:rPr>
          <w:rFonts w:ascii="Arial" w:hAnsi="Arial" w:cs="Arial"/>
          <w:b/>
          <w:sz w:val="20"/>
          <w:szCs w:val="20"/>
        </w:rPr>
        <w:t xml:space="preserve">PQSS </w:t>
      </w:r>
      <w:r w:rsidRPr="007F0703">
        <w:rPr>
          <w:rFonts w:ascii="Arial" w:hAnsi="Arial" w:cs="Arial"/>
          <w:b/>
          <w:sz w:val="20"/>
          <w:szCs w:val="20"/>
        </w:rPr>
        <w:t xml:space="preserve">Business Contact(s):  </w:t>
      </w:r>
      <w:r w:rsidR="00426AA7" w:rsidRPr="00426AA7">
        <w:rPr>
          <w:rFonts w:ascii="Arial" w:hAnsi="Arial" w:cs="Arial"/>
          <w:sz w:val="20"/>
          <w:szCs w:val="20"/>
        </w:rPr>
        <w:t>File questions</w:t>
      </w:r>
      <w:r w:rsidR="00426AA7">
        <w:rPr>
          <w:rFonts w:ascii="Arial" w:hAnsi="Arial" w:cs="Arial"/>
          <w:sz w:val="20"/>
          <w:szCs w:val="20"/>
        </w:rPr>
        <w:t>:</w:t>
      </w:r>
      <w:r w:rsidR="00426AA7">
        <w:rPr>
          <w:rFonts w:ascii="Arial" w:hAnsi="Arial" w:cs="Arial"/>
          <w:b/>
          <w:sz w:val="20"/>
          <w:szCs w:val="20"/>
        </w:rPr>
        <w:t xml:space="preserve"> </w:t>
      </w:r>
      <w:r w:rsidRPr="007F0703">
        <w:rPr>
          <w:rFonts w:ascii="Arial" w:hAnsi="Arial" w:cs="Arial"/>
          <w:sz w:val="20"/>
          <w:szCs w:val="20"/>
        </w:rPr>
        <w:t xml:space="preserve">Dawn Craven, </w:t>
      </w:r>
      <w:hyperlink r:id="rId17" w:history="1">
        <w:r w:rsidRPr="0078021D">
          <w:rPr>
            <w:rStyle w:val="Hyperlink"/>
            <w:rFonts w:ascii="Arial" w:hAnsi="Arial" w:cs="Arial"/>
            <w:sz w:val="20"/>
            <w:szCs w:val="20"/>
          </w:rPr>
          <w:t>dawn.craven@toyota.com</w:t>
        </w:r>
      </w:hyperlink>
      <w:r w:rsidRPr="007F070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469.292.2590</w:t>
      </w:r>
      <w:r w:rsidRPr="007F0703">
        <w:rPr>
          <w:rFonts w:ascii="Arial" w:hAnsi="Arial" w:cs="Arial"/>
          <w:sz w:val="20"/>
          <w:szCs w:val="20"/>
        </w:rPr>
        <w:t xml:space="preserve"> or </w:t>
      </w:r>
      <w:r w:rsidR="00426AA7">
        <w:rPr>
          <w:rFonts w:ascii="Arial" w:hAnsi="Arial" w:cs="Arial"/>
          <w:sz w:val="20"/>
          <w:szCs w:val="20"/>
        </w:rPr>
        <w:t>data/content questions: Jason Kistner</w:t>
      </w:r>
      <w:r w:rsidRPr="00A65B89">
        <w:rPr>
          <w:rFonts w:ascii="Arial" w:hAnsi="Arial" w:cs="Arial"/>
          <w:sz w:val="20"/>
          <w:szCs w:val="20"/>
        </w:rPr>
        <w:t xml:space="preserve">, </w:t>
      </w:r>
      <w:r w:rsidR="00426AA7" w:rsidRPr="00426AA7">
        <w:rPr>
          <w:rFonts w:ascii="Arial" w:hAnsi="Arial" w:cs="Arial"/>
          <w:sz w:val="20"/>
          <w:szCs w:val="20"/>
        </w:rPr>
        <w:t>jason.kistner@toyota.com</w:t>
      </w:r>
      <w:r w:rsidR="000B4E1C">
        <w:rPr>
          <w:rFonts w:ascii="Arial" w:hAnsi="Arial" w:cs="Arial"/>
          <w:sz w:val="20"/>
          <w:szCs w:val="20"/>
        </w:rPr>
        <w:t>,</w:t>
      </w:r>
      <w:r w:rsidRPr="00A65B89">
        <w:rPr>
          <w:rFonts w:ascii="Arial" w:hAnsi="Arial" w:cs="Arial"/>
          <w:sz w:val="20"/>
          <w:szCs w:val="20"/>
        </w:rPr>
        <w:t xml:space="preserve"> </w:t>
      </w:r>
      <w:r w:rsidR="00426AA7" w:rsidRPr="00426AA7">
        <w:rPr>
          <w:rFonts w:ascii="Arial" w:hAnsi="Arial" w:cs="Arial"/>
          <w:sz w:val="20"/>
          <w:szCs w:val="20"/>
        </w:rPr>
        <w:t>469.292.2712</w:t>
      </w:r>
      <w:r w:rsidRPr="00A65B89">
        <w:rPr>
          <w:rFonts w:ascii="Arial" w:hAnsi="Arial" w:cs="Arial"/>
          <w:sz w:val="20"/>
          <w:szCs w:val="20"/>
        </w:rPr>
        <w:t>.</w:t>
      </w:r>
    </w:p>
    <w:p w14:paraId="0FBEB08C" w14:textId="1CB83709" w:rsidR="00FC568A" w:rsidRPr="00F52CC3" w:rsidRDefault="00A65B89" w:rsidP="00FC568A">
      <w:pPr>
        <w:rPr>
          <w:rFonts w:ascii="Arial" w:hAnsi="Arial" w:cs="Arial"/>
          <w:sz w:val="20"/>
          <w:szCs w:val="20"/>
        </w:rPr>
      </w:pPr>
      <w:r w:rsidRPr="007F0703">
        <w:rPr>
          <w:rFonts w:ascii="Arial" w:hAnsi="Arial" w:cs="Arial"/>
          <w:b/>
          <w:sz w:val="20"/>
          <w:szCs w:val="20"/>
        </w:rPr>
        <w:t>TM</w:t>
      </w:r>
      <w:r>
        <w:rPr>
          <w:rFonts w:ascii="Arial" w:hAnsi="Arial" w:cs="Arial"/>
          <w:b/>
          <w:sz w:val="20"/>
          <w:szCs w:val="20"/>
        </w:rPr>
        <w:t>NA</w:t>
      </w:r>
      <w:r w:rsidRPr="007F0703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PQSS </w:t>
      </w:r>
      <w:r w:rsidR="00FC568A" w:rsidRPr="00F52CC3">
        <w:rPr>
          <w:rFonts w:ascii="Arial" w:hAnsi="Arial" w:cs="Arial"/>
          <w:b/>
          <w:sz w:val="20"/>
          <w:szCs w:val="20"/>
        </w:rPr>
        <w:t>Technical Contact:</w:t>
      </w:r>
      <w:r w:rsidR="00FC568A">
        <w:rPr>
          <w:rFonts w:ascii="Arial" w:hAnsi="Arial" w:cs="Arial"/>
          <w:b/>
          <w:sz w:val="20"/>
          <w:szCs w:val="20"/>
        </w:rPr>
        <w:t xml:space="preserve"> </w:t>
      </w:r>
      <w:r w:rsidR="00FC568A">
        <w:rPr>
          <w:rFonts w:ascii="Arial" w:hAnsi="Arial" w:cs="Arial"/>
          <w:sz w:val="20"/>
          <w:szCs w:val="20"/>
        </w:rPr>
        <w:t>Escalate to TMS business contacts and they will engage appropriate IT support.</w:t>
      </w:r>
    </w:p>
    <w:p w14:paraId="1DF872DD" w14:textId="77777777" w:rsidR="00FC568A" w:rsidRDefault="00FC568A" w:rsidP="00273344">
      <w:pPr>
        <w:rPr>
          <w:rFonts w:ascii="Arial" w:hAnsi="Arial" w:cs="Arial"/>
          <w:b/>
          <w:sz w:val="22"/>
          <w:szCs w:val="22"/>
        </w:rPr>
      </w:pPr>
    </w:p>
    <w:p w14:paraId="002DFFE0" w14:textId="6B25A359" w:rsidR="00273344" w:rsidRPr="002D3193" w:rsidRDefault="004919FF" w:rsidP="00273344">
      <w:pPr>
        <w:rPr>
          <w:rFonts w:ascii="Arial" w:hAnsi="Arial" w:cs="Arial"/>
          <w:b/>
          <w:sz w:val="22"/>
          <w:szCs w:val="22"/>
          <w:u w:val="single"/>
        </w:rPr>
      </w:pPr>
      <w:r w:rsidRPr="002D3193">
        <w:rPr>
          <w:rFonts w:ascii="Arial" w:hAnsi="Arial" w:cs="Arial"/>
          <w:b/>
          <w:sz w:val="22"/>
          <w:szCs w:val="22"/>
          <w:u w:val="single"/>
        </w:rPr>
        <w:t xml:space="preserve">Toyota Campaign VIN </w:t>
      </w:r>
      <w:r w:rsidR="00273344" w:rsidRPr="002D3193">
        <w:rPr>
          <w:rFonts w:ascii="Arial" w:hAnsi="Arial" w:cs="Arial"/>
          <w:b/>
          <w:sz w:val="22"/>
          <w:szCs w:val="22"/>
          <w:u w:val="single"/>
        </w:rPr>
        <w:t>File</w:t>
      </w:r>
    </w:p>
    <w:p w14:paraId="7FBDF4E2" w14:textId="3464EACC" w:rsidR="00273344" w:rsidRPr="005121C2" w:rsidRDefault="00273344" w:rsidP="00E630B6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File Name</w:t>
      </w:r>
      <w:r w:rsidR="00E630B6">
        <w:rPr>
          <w:rFonts w:ascii="Arial" w:hAnsi="Arial" w:cs="Arial"/>
          <w:b/>
          <w:sz w:val="20"/>
          <w:szCs w:val="20"/>
        </w:rPr>
        <w:t xml:space="preserve"> Convention</w:t>
      </w:r>
      <w:r w:rsidRPr="005121C2">
        <w:rPr>
          <w:rFonts w:ascii="Arial" w:hAnsi="Arial" w:cs="Arial"/>
          <w:sz w:val="20"/>
          <w:szCs w:val="20"/>
        </w:rPr>
        <w:t xml:space="preserve">: </w:t>
      </w:r>
    </w:p>
    <w:p w14:paraId="7F4409D0" w14:textId="2A4C701C" w:rsidR="00A726E9" w:rsidRPr="005121C2" w:rsidRDefault="00A726E9" w:rsidP="00A726E9">
      <w:pPr>
        <w:rPr>
          <w:rFonts w:ascii="Arial" w:hAnsi="Arial" w:cs="Arial"/>
          <w:sz w:val="20"/>
          <w:szCs w:val="20"/>
        </w:rPr>
      </w:pPr>
      <w:commentRangeStart w:id="24"/>
      <w:r w:rsidRPr="005121C2">
        <w:rPr>
          <w:rFonts w:ascii="Arial" w:hAnsi="Arial" w:cs="Arial"/>
          <w:sz w:val="20"/>
          <w:szCs w:val="20"/>
        </w:rPr>
        <w:t>Campaign_VIN_</w:t>
      </w:r>
      <w:r>
        <w:rPr>
          <w:rFonts w:ascii="Arial" w:hAnsi="Arial" w:cs="Arial"/>
          <w:sz w:val="20"/>
          <w:szCs w:val="20"/>
        </w:rPr>
        <w:t>List_{CAMPAIGN_</w:t>
      </w:r>
      <w:proofErr w:type="gramStart"/>
      <w:r>
        <w:rPr>
          <w:rFonts w:ascii="Arial" w:hAnsi="Arial" w:cs="Arial"/>
          <w:sz w:val="20"/>
          <w:szCs w:val="20"/>
        </w:rPr>
        <w:t>CD}_</w:t>
      </w:r>
      <w:proofErr w:type="gramEnd"/>
      <w:r>
        <w:rPr>
          <w:rFonts w:ascii="Arial" w:hAnsi="Arial" w:cs="Arial"/>
          <w:sz w:val="20"/>
          <w:szCs w:val="20"/>
        </w:rPr>
        <w:t>{SSC_DETAIL_ID}_YYYYMMDD_{VIN_FILE_NO}</w:t>
      </w:r>
      <w:r w:rsidRPr="005121C2">
        <w:rPr>
          <w:rFonts w:ascii="Arial" w:hAnsi="Arial" w:cs="Arial"/>
          <w:sz w:val="20"/>
          <w:szCs w:val="20"/>
        </w:rPr>
        <w:t xml:space="preserve">.txt.  </w:t>
      </w:r>
      <w:commentRangeEnd w:id="24"/>
      <w:r>
        <w:rPr>
          <w:rStyle w:val="CommentReference"/>
        </w:rPr>
        <w:commentReference w:id="24"/>
      </w:r>
    </w:p>
    <w:p w14:paraId="3568915E" w14:textId="05937A72" w:rsidR="007F0703" w:rsidRPr="005121C2" w:rsidRDefault="007F0703" w:rsidP="00E630B6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Fil</w:t>
      </w:r>
      <w:r w:rsidR="00383410" w:rsidRPr="005121C2">
        <w:rPr>
          <w:rFonts w:ascii="Arial" w:hAnsi="Arial" w:cs="Arial"/>
          <w:b/>
          <w:sz w:val="20"/>
          <w:szCs w:val="20"/>
        </w:rPr>
        <w:t>e</w:t>
      </w:r>
      <w:r w:rsidRPr="005121C2">
        <w:rPr>
          <w:rFonts w:ascii="Arial" w:hAnsi="Arial" w:cs="Arial"/>
          <w:b/>
          <w:sz w:val="20"/>
          <w:szCs w:val="20"/>
        </w:rPr>
        <w:t xml:space="preserve"> Description</w:t>
      </w:r>
      <w:r w:rsidRPr="005121C2">
        <w:rPr>
          <w:rFonts w:ascii="Arial" w:hAnsi="Arial" w:cs="Arial"/>
          <w:sz w:val="20"/>
          <w:szCs w:val="20"/>
        </w:rPr>
        <w:t xml:space="preserve">: </w:t>
      </w:r>
      <w:r w:rsidR="00C95F88" w:rsidRPr="005121C2">
        <w:rPr>
          <w:rFonts w:ascii="Arial" w:hAnsi="Arial" w:cs="Arial"/>
          <w:sz w:val="20"/>
          <w:szCs w:val="20"/>
        </w:rPr>
        <w:t>This file contains all the VINs</w:t>
      </w:r>
      <w:r w:rsidR="0007068F" w:rsidRPr="005121C2">
        <w:rPr>
          <w:rFonts w:ascii="Arial" w:hAnsi="Arial" w:cs="Arial"/>
          <w:sz w:val="20"/>
          <w:szCs w:val="20"/>
        </w:rPr>
        <w:t xml:space="preserve"> that match the business rules and their respective </w:t>
      </w:r>
      <w:r w:rsidR="006A3E71" w:rsidRPr="005121C2">
        <w:rPr>
          <w:rFonts w:ascii="Arial" w:hAnsi="Arial" w:cs="Arial"/>
          <w:sz w:val="20"/>
          <w:szCs w:val="20"/>
        </w:rPr>
        <w:t>campaign code.</w:t>
      </w:r>
    </w:p>
    <w:p w14:paraId="079D9067" w14:textId="77777777" w:rsidR="00C95F88" w:rsidRPr="005121C2" w:rsidRDefault="00C95F88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Business Rules</w:t>
      </w:r>
      <w:r w:rsidRPr="005121C2">
        <w:rPr>
          <w:rFonts w:ascii="Arial" w:hAnsi="Arial" w:cs="Arial"/>
          <w:sz w:val="20"/>
          <w:szCs w:val="20"/>
        </w:rPr>
        <w:t>:  The business rules for this file are:</w:t>
      </w:r>
    </w:p>
    <w:p w14:paraId="42B97D4F" w14:textId="1E90755E" w:rsidR="006A3E71" w:rsidRPr="005121C2" w:rsidRDefault="00814CF4" w:rsidP="00820E65">
      <w:pPr>
        <w:pStyle w:val="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Only VINs for customers that PQSS Compliance want </w:t>
      </w:r>
      <w:r w:rsidR="000F534F">
        <w:rPr>
          <w:sz w:val="20"/>
          <w:szCs w:val="20"/>
        </w:rPr>
        <w:t>notification</w:t>
      </w:r>
      <w:r>
        <w:rPr>
          <w:sz w:val="20"/>
          <w:szCs w:val="20"/>
        </w:rPr>
        <w:t>s delivered to will be provided in the file</w:t>
      </w:r>
      <w:r w:rsidR="00820E65" w:rsidRPr="005121C2">
        <w:rPr>
          <w:sz w:val="20"/>
          <w:szCs w:val="20"/>
        </w:rPr>
        <w:t>.</w:t>
      </w:r>
      <w:r>
        <w:rPr>
          <w:sz w:val="20"/>
          <w:szCs w:val="20"/>
        </w:rPr>
        <w:t xml:space="preserve">  This is not a file of </w:t>
      </w:r>
      <w:r w:rsidRPr="00C91AB7">
        <w:rPr>
          <w:sz w:val="20"/>
          <w:szCs w:val="20"/>
          <w:u w:val="single"/>
        </w:rPr>
        <w:t>all</w:t>
      </w:r>
      <w:r>
        <w:rPr>
          <w:sz w:val="20"/>
          <w:szCs w:val="20"/>
        </w:rPr>
        <w:t xml:space="preserve"> applicable VINs for this campaign. </w:t>
      </w:r>
      <w:r w:rsidR="00820E65" w:rsidRPr="005121C2">
        <w:rPr>
          <w:sz w:val="20"/>
          <w:szCs w:val="20"/>
        </w:rPr>
        <w:t xml:space="preserve"> </w:t>
      </w:r>
    </w:p>
    <w:p w14:paraId="61091AE3" w14:textId="26F36826" w:rsidR="006A3E71" w:rsidRPr="005121C2" w:rsidRDefault="00814CF4" w:rsidP="006A3E71">
      <w:pPr>
        <w:pStyle w:val="Tex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While a VIN might have other open recalls/campaign</w:t>
      </w:r>
      <w:r w:rsidR="00C341AD">
        <w:rPr>
          <w:sz w:val="20"/>
          <w:szCs w:val="20"/>
        </w:rPr>
        <w:t>s</w:t>
      </w:r>
      <w:r>
        <w:rPr>
          <w:sz w:val="20"/>
          <w:szCs w:val="20"/>
        </w:rPr>
        <w:t xml:space="preserve"> applicable for it, </w:t>
      </w:r>
      <w:r w:rsidR="00C341AD">
        <w:rPr>
          <w:sz w:val="20"/>
          <w:szCs w:val="20"/>
        </w:rPr>
        <w:t xml:space="preserve">it is intended </w:t>
      </w:r>
      <w:r w:rsidR="001C68E3">
        <w:rPr>
          <w:sz w:val="20"/>
          <w:szCs w:val="20"/>
        </w:rPr>
        <w:t xml:space="preserve">this request will only transmit </w:t>
      </w:r>
      <w:r w:rsidR="00C341AD">
        <w:rPr>
          <w:sz w:val="20"/>
          <w:szCs w:val="20"/>
        </w:rPr>
        <w:t xml:space="preserve">a </w:t>
      </w:r>
      <w:r w:rsidR="000F534F">
        <w:rPr>
          <w:sz w:val="20"/>
          <w:szCs w:val="20"/>
        </w:rPr>
        <w:t>notification</w:t>
      </w:r>
      <w:r w:rsidR="00C341AD">
        <w:rPr>
          <w:sz w:val="20"/>
          <w:szCs w:val="20"/>
        </w:rPr>
        <w:t xml:space="preserve"> for th</w:t>
      </w:r>
      <w:r w:rsidR="001C68E3">
        <w:rPr>
          <w:sz w:val="20"/>
          <w:szCs w:val="20"/>
        </w:rPr>
        <w:t>is</w:t>
      </w:r>
      <w:r w:rsidR="00C341AD">
        <w:rPr>
          <w:sz w:val="20"/>
          <w:szCs w:val="20"/>
        </w:rPr>
        <w:t xml:space="preserve"> single recall</w:t>
      </w:r>
      <w:r w:rsidR="001C68E3">
        <w:rPr>
          <w:sz w:val="20"/>
          <w:szCs w:val="20"/>
        </w:rPr>
        <w:t xml:space="preserve"> or </w:t>
      </w:r>
      <w:r w:rsidR="00C341AD">
        <w:rPr>
          <w:sz w:val="20"/>
          <w:szCs w:val="20"/>
        </w:rPr>
        <w:t>campaign noted in th</w:t>
      </w:r>
      <w:r w:rsidR="001C68E3">
        <w:rPr>
          <w:sz w:val="20"/>
          <w:szCs w:val="20"/>
        </w:rPr>
        <w:t>is</w:t>
      </w:r>
      <w:r w:rsidR="00C341AD">
        <w:rPr>
          <w:sz w:val="20"/>
          <w:szCs w:val="20"/>
        </w:rPr>
        <w:t xml:space="preserve"> file. </w:t>
      </w:r>
    </w:p>
    <w:p w14:paraId="5E86A614" w14:textId="77777777" w:rsidR="0007068F" w:rsidRPr="005121C2" w:rsidRDefault="0007068F" w:rsidP="00273344">
      <w:pPr>
        <w:rPr>
          <w:rFonts w:ascii="Arial" w:hAnsi="Arial" w:cs="Arial"/>
          <w:b/>
          <w:sz w:val="20"/>
          <w:szCs w:val="20"/>
        </w:rPr>
      </w:pPr>
    </w:p>
    <w:p w14:paraId="6E9E2980" w14:textId="77777777" w:rsidR="00273344" w:rsidRPr="005121C2" w:rsidRDefault="00273344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Delimiter:</w:t>
      </w:r>
      <w:r w:rsidRPr="005121C2">
        <w:rPr>
          <w:rFonts w:ascii="Arial" w:hAnsi="Arial" w:cs="Arial"/>
          <w:sz w:val="20"/>
          <w:szCs w:val="20"/>
        </w:rPr>
        <w:t xml:space="preserve"> The file shall be pipe delimited (|).</w:t>
      </w:r>
    </w:p>
    <w:p w14:paraId="44AB0458" w14:textId="77777777" w:rsidR="00273344" w:rsidRPr="005121C2" w:rsidRDefault="00273344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Column Header</w:t>
      </w:r>
      <w:r w:rsidRPr="005121C2">
        <w:rPr>
          <w:rFonts w:ascii="Arial" w:hAnsi="Arial" w:cs="Arial"/>
          <w:sz w:val="20"/>
          <w:szCs w:val="20"/>
        </w:rPr>
        <w:t xml:space="preserve">: </w:t>
      </w:r>
      <w:r w:rsidR="0007068F" w:rsidRPr="005121C2">
        <w:rPr>
          <w:rFonts w:ascii="Arial" w:hAnsi="Arial" w:cs="Arial"/>
          <w:sz w:val="20"/>
          <w:szCs w:val="20"/>
        </w:rPr>
        <w:t xml:space="preserve">Yes. The column headers will match the </w:t>
      </w:r>
      <w:r w:rsidR="00C873D5" w:rsidRPr="005121C2">
        <w:rPr>
          <w:rFonts w:ascii="Arial" w:hAnsi="Arial" w:cs="Arial"/>
          <w:sz w:val="20"/>
          <w:szCs w:val="20"/>
        </w:rPr>
        <w:t xml:space="preserve">bold </w:t>
      </w:r>
      <w:r w:rsidR="0007068F" w:rsidRPr="005121C2">
        <w:rPr>
          <w:rFonts w:ascii="Arial" w:hAnsi="Arial" w:cs="Arial"/>
          <w:sz w:val="20"/>
          <w:szCs w:val="20"/>
        </w:rPr>
        <w:t>field names noted in the table below.</w:t>
      </w:r>
    </w:p>
    <w:p w14:paraId="6FD26CB9" w14:textId="62EF3AD7" w:rsidR="00273344" w:rsidRPr="005121C2" w:rsidRDefault="00273344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Fields</w:t>
      </w:r>
      <w:r w:rsidRPr="005121C2">
        <w:rPr>
          <w:rFonts w:ascii="Arial" w:hAnsi="Arial" w:cs="Arial"/>
          <w:sz w:val="20"/>
          <w:szCs w:val="20"/>
        </w:rPr>
        <w:t xml:space="preserve">: The fields below </w:t>
      </w:r>
      <w:r w:rsidR="00F97FD9">
        <w:rPr>
          <w:rFonts w:ascii="Arial" w:hAnsi="Arial" w:cs="Arial"/>
          <w:sz w:val="20"/>
          <w:szCs w:val="20"/>
        </w:rPr>
        <w:t>will always</w:t>
      </w:r>
      <w:r w:rsidR="00F97FD9" w:rsidRPr="005121C2">
        <w:rPr>
          <w:rFonts w:ascii="Arial" w:hAnsi="Arial" w:cs="Arial"/>
          <w:sz w:val="20"/>
          <w:szCs w:val="20"/>
        </w:rPr>
        <w:t xml:space="preserve"> </w:t>
      </w:r>
      <w:r w:rsidRPr="005121C2">
        <w:rPr>
          <w:rFonts w:ascii="Arial" w:hAnsi="Arial" w:cs="Arial"/>
          <w:sz w:val="20"/>
          <w:szCs w:val="20"/>
        </w:rPr>
        <w:t>be included in the file.</w:t>
      </w:r>
      <w:r w:rsidR="00C873D5" w:rsidRPr="005121C2">
        <w:rPr>
          <w:rFonts w:ascii="Arial" w:hAnsi="Arial" w:cs="Arial"/>
          <w:sz w:val="20"/>
          <w:szCs w:val="20"/>
        </w:rPr>
        <w:t xml:space="preserve"> </w:t>
      </w:r>
    </w:p>
    <w:p w14:paraId="76A1DD5B" w14:textId="77777777" w:rsidR="00273344" w:rsidRPr="005121C2" w:rsidRDefault="00273344" w:rsidP="00273344">
      <w:pPr>
        <w:rPr>
          <w:rFonts w:ascii="Arial" w:hAnsi="Arial" w:cs="Arial"/>
          <w:sz w:val="18"/>
          <w:szCs w:val="18"/>
        </w:rPr>
      </w:pPr>
    </w:p>
    <w:tbl>
      <w:tblPr>
        <w:tblW w:w="47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5"/>
        <w:gridCol w:w="3470"/>
        <w:gridCol w:w="2389"/>
      </w:tblGrid>
      <w:tr w:rsidR="00273344" w:rsidRPr="005121C2" w14:paraId="031BE56C" w14:textId="77777777" w:rsidTr="000B4E1C">
        <w:tc>
          <w:tcPr>
            <w:tcW w:w="1706" w:type="pct"/>
            <w:tcBorders>
              <w:bottom w:val="double" w:sz="4" w:space="0" w:color="auto"/>
            </w:tcBorders>
            <w:shd w:val="pct5" w:color="auto" w:fill="FFFFFF"/>
          </w:tcPr>
          <w:p w14:paraId="3AB5D87B" w14:textId="77777777" w:rsidR="00273344" w:rsidRPr="005121C2" w:rsidRDefault="00273344" w:rsidP="008232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1951" w:type="pct"/>
            <w:tcBorders>
              <w:bottom w:val="double" w:sz="4" w:space="0" w:color="auto"/>
            </w:tcBorders>
            <w:shd w:val="pct5" w:color="auto" w:fill="FFFFFF"/>
          </w:tcPr>
          <w:p w14:paraId="6D3EBA3A" w14:textId="77777777" w:rsidR="00273344" w:rsidRPr="005121C2" w:rsidRDefault="00273344" w:rsidP="008232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Rules</w:t>
            </w:r>
          </w:p>
        </w:tc>
        <w:tc>
          <w:tcPr>
            <w:tcW w:w="1343" w:type="pct"/>
            <w:tcBorders>
              <w:bottom w:val="double" w:sz="4" w:space="0" w:color="auto"/>
            </w:tcBorders>
            <w:shd w:val="pct5" w:color="auto" w:fill="FFFFFF"/>
          </w:tcPr>
          <w:p w14:paraId="1A7B3138" w14:textId="77777777" w:rsidR="00273344" w:rsidRPr="005121C2" w:rsidRDefault="00273344" w:rsidP="008232C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Comment</w:t>
            </w:r>
          </w:p>
        </w:tc>
      </w:tr>
      <w:tr w:rsidR="004B3E0C" w:rsidRPr="005121C2" w14:paraId="27D1DD7A" w14:textId="77777777" w:rsidTr="000B4E1C">
        <w:tc>
          <w:tcPr>
            <w:tcW w:w="1706" w:type="pct"/>
            <w:tcBorders>
              <w:top w:val="nil"/>
            </w:tcBorders>
          </w:tcPr>
          <w:p w14:paraId="0A317405" w14:textId="77777777" w:rsidR="004B3E0C" w:rsidRPr="005121C2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VIN</w:t>
            </w:r>
          </w:p>
          <w:p w14:paraId="1849DCE9" w14:textId="263C9712" w:rsidR="004B3E0C" w:rsidRPr="005121C2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(SSC_VIN.SSC_VIN)</w:t>
            </w:r>
          </w:p>
        </w:tc>
        <w:tc>
          <w:tcPr>
            <w:tcW w:w="1951" w:type="pct"/>
            <w:tcBorders>
              <w:top w:val="nil"/>
            </w:tcBorders>
          </w:tcPr>
          <w:p w14:paraId="7D7C4A4D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243B7817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Uppercase.</w:t>
            </w:r>
          </w:p>
          <w:p w14:paraId="187AD79C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Will be a valid </w:t>
            </w:r>
            <w:proofErr w:type="gramStart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17 digit</w:t>
            </w:r>
            <w:proofErr w:type="gramEnd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VIN.</w:t>
            </w:r>
          </w:p>
          <w:p w14:paraId="64ACA34B" w14:textId="3BAE3990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Example: JTEDS41A882025492</w:t>
            </w:r>
          </w:p>
        </w:tc>
        <w:tc>
          <w:tcPr>
            <w:tcW w:w="1343" w:type="pct"/>
            <w:tcBorders>
              <w:top w:val="nil"/>
            </w:tcBorders>
          </w:tcPr>
          <w:p w14:paraId="4E016D7B" w14:textId="25E32481" w:rsidR="004B3E0C" w:rsidRPr="005121C2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>The VIN number of the vehicle.</w:t>
            </w:r>
          </w:p>
        </w:tc>
      </w:tr>
      <w:tr w:rsidR="004B3E0C" w:rsidRPr="005121C2" w14:paraId="7CA502CF" w14:textId="77777777" w:rsidTr="000B4E1C">
        <w:tc>
          <w:tcPr>
            <w:tcW w:w="1706" w:type="pct"/>
          </w:tcPr>
          <w:p w14:paraId="11EFCC86" w14:textId="77777777" w:rsidR="004B3E0C" w:rsidRPr="005121C2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CAMPAIGN_CD</w:t>
            </w:r>
          </w:p>
          <w:p w14:paraId="3785FCBC" w14:textId="62AEEF6C" w:rsidR="004B3E0C" w:rsidRPr="005121C2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(SSC_VIN. CAMPAIGN_CD)</w:t>
            </w:r>
          </w:p>
        </w:tc>
        <w:tc>
          <w:tcPr>
            <w:tcW w:w="1951" w:type="pct"/>
          </w:tcPr>
          <w:p w14:paraId="2A3D79C9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1375E46C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Uppercase.</w:t>
            </w:r>
          </w:p>
          <w:p w14:paraId="2CC8B2E4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Alphanumeric, max length of 6.</w:t>
            </w:r>
          </w:p>
          <w:p w14:paraId="2A839C63" w14:textId="77777777" w:rsidR="004B3E0C" w:rsidRPr="005121C2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Example: </w:t>
            </w:r>
            <w:r w:rsidRPr="005121C2">
              <w:rPr>
                <w:rFonts w:ascii="Arial" w:hAnsi="Arial" w:cs="Arial"/>
                <w:sz w:val="18"/>
                <w:szCs w:val="18"/>
              </w:rPr>
              <w:t>ALB, 70G, GST001</w:t>
            </w:r>
          </w:p>
        </w:tc>
        <w:tc>
          <w:tcPr>
            <w:tcW w:w="1343" w:type="pct"/>
          </w:tcPr>
          <w:p w14:paraId="6FE0B40A" w14:textId="77777777" w:rsidR="004B3E0C" w:rsidRDefault="004B3E0C" w:rsidP="004B3E0C">
            <w:pPr>
              <w:rPr>
                <w:ins w:id="25" w:author="Luv Parakh (TMS)" w:date="2018-06-27T16:32:00Z"/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The Campaign Code that is assigned by </w:t>
            </w:r>
            <w:r>
              <w:rPr>
                <w:rFonts w:ascii="Arial" w:hAnsi="Arial" w:cs="Arial"/>
                <w:sz w:val="18"/>
                <w:szCs w:val="18"/>
              </w:rPr>
              <w:t>TMNA</w:t>
            </w:r>
            <w:r w:rsidRPr="005121C2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1613475A" w14:textId="5A0E02CA" w:rsidR="004B3E0C" w:rsidRPr="005121C2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ins w:id="26" w:author="Luv Parakh (TMS)" w:date="2018-06-27T16:32:00Z">
              <w:r>
                <w:rPr>
                  <w:rFonts w:ascii="Arial" w:hAnsi="Arial" w:cs="Arial"/>
                  <w:sz w:val="18"/>
                  <w:szCs w:val="18"/>
                </w:rPr>
                <w:t>This should not change within a single file and should match that code in the filename</w:t>
              </w:r>
            </w:ins>
          </w:p>
        </w:tc>
      </w:tr>
      <w:tr w:rsidR="004B3E0C" w:rsidRPr="005121C2" w14:paraId="7C1987DA" w14:textId="77777777" w:rsidTr="000B4E1C">
        <w:tc>
          <w:tcPr>
            <w:tcW w:w="1706" w:type="pct"/>
          </w:tcPr>
          <w:p w14:paraId="59743BAF" w14:textId="40BB2794" w:rsidR="004B3E0C" w:rsidRPr="005121C2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DETAIL_ID</w:t>
            </w:r>
            <w:r w:rsidRPr="005121C2">
              <w:rPr>
                <w:rFonts w:ascii="Arial" w:hAnsi="Arial" w:cs="Arial"/>
                <w:i/>
                <w:sz w:val="16"/>
                <w:szCs w:val="16"/>
              </w:rPr>
              <w:t xml:space="preserve"> (SSC_VIN_VIEW.DETAIL_ID)</w:t>
            </w:r>
          </w:p>
        </w:tc>
        <w:tc>
          <w:tcPr>
            <w:tcW w:w="1951" w:type="pct"/>
          </w:tcPr>
          <w:p w14:paraId="4EC1C824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7B27FCA5" w14:textId="74416C54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Numeric, </w:t>
            </w:r>
            <w:proofErr w:type="spellStart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Autonumber</w:t>
            </w:r>
            <w:proofErr w:type="spellEnd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, max length of 7</w:t>
            </w:r>
          </w:p>
          <w:p w14:paraId="5B228ACE" w14:textId="4814318A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Example: 3</w:t>
            </w:r>
            <w:r w:rsidRPr="005121C2">
              <w:rPr>
                <w:rFonts w:ascii="Arial" w:hAnsi="Arial" w:cs="Arial"/>
                <w:sz w:val="18"/>
                <w:szCs w:val="18"/>
              </w:rPr>
              <w:t>, 25, 405</w:t>
            </w:r>
          </w:p>
        </w:tc>
        <w:tc>
          <w:tcPr>
            <w:tcW w:w="1343" w:type="pct"/>
          </w:tcPr>
          <w:p w14:paraId="26DF587A" w14:textId="77777777" w:rsidR="004B3E0C" w:rsidRDefault="004B3E0C" w:rsidP="004B3E0C">
            <w:pPr>
              <w:rPr>
                <w:ins w:id="27" w:author="Luv Parakh (TMS)" w:date="2018-06-27T16:32:00Z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identifies the campaign content variant</w:t>
            </w:r>
          </w:p>
          <w:p w14:paraId="5733DFB2" w14:textId="7D3051BD" w:rsidR="004B3E0C" w:rsidRPr="005121C2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ins w:id="28" w:author="Luv Parakh (TMS)" w:date="2018-06-27T16:32:00Z">
              <w:r>
                <w:rPr>
                  <w:rFonts w:ascii="Arial" w:hAnsi="Arial" w:cs="Arial"/>
                  <w:sz w:val="18"/>
                  <w:szCs w:val="18"/>
                </w:rPr>
                <w:t>This should not change within a single file and should match with the filename</w:t>
              </w:r>
            </w:ins>
          </w:p>
        </w:tc>
      </w:tr>
      <w:tr w:rsidR="004B3E0C" w:rsidRPr="005121C2" w14:paraId="2E43AF52" w14:textId="77777777" w:rsidTr="000B4E1C">
        <w:tc>
          <w:tcPr>
            <w:tcW w:w="1706" w:type="pct"/>
          </w:tcPr>
          <w:p w14:paraId="422D1E85" w14:textId="58BFAA6B" w:rsidR="004B3E0C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VIN_FILE_NO</w:t>
            </w:r>
          </w:p>
        </w:tc>
        <w:tc>
          <w:tcPr>
            <w:tcW w:w="1951" w:type="pct"/>
          </w:tcPr>
          <w:p w14:paraId="5CDA27D2" w14:textId="77777777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3836987A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Numeric,</w:t>
            </w: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Autonumber</w:t>
            </w:r>
            <w:proofErr w:type="spellEnd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, max length of </w:t>
            </w: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2</w:t>
            </w:r>
          </w:p>
          <w:p w14:paraId="57F8BDE4" w14:textId="21845D75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Example: 01, 10, 15</w:t>
            </w:r>
          </w:p>
        </w:tc>
        <w:tc>
          <w:tcPr>
            <w:tcW w:w="1343" w:type="pct"/>
          </w:tcPr>
          <w:p w14:paraId="3E7F2FDC" w14:textId="77777777" w:rsidR="004B3E0C" w:rsidRDefault="004B3E0C" w:rsidP="004B3E0C">
            <w:pPr>
              <w:rPr>
                <w:ins w:id="29" w:author="Luv Parakh (TMS)" w:date="2018-06-27T16:34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This tracks file number for when multiple files are provided in a day. Resets to 01 each new day.</w:t>
            </w:r>
            <w:r>
              <w:rPr>
                <w:rStyle w:val="CommentReference"/>
              </w:rPr>
              <w:commentReference w:id="30"/>
            </w:r>
          </w:p>
          <w:p w14:paraId="7C99AB0B" w14:textId="6E4BCAFD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31" w:author="Luv Parakh (TMS)" w:date="2018-06-27T16:34:00Z">
              <w:r>
                <w:rPr>
                  <w:rFonts w:ascii="Arial" w:hAnsi="Arial" w:cs="Arial"/>
                  <w:sz w:val="18"/>
                  <w:szCs w:val="18"/>
                </w:rPr>
                <w:t>This should not change within a single file and should match with the filename</w:t>
              </w:r>
            </w:ins>
          </w:p>
        </w:tc>
      </w:tr>
      <w:tr w:rsidR="004B3E0C" w:rsidRPr="005121C2" w14:paraId="0ACE63AA" w14:textId="77777777" w:rsidTr="000B4E1C">
        <w:tc>
          <w:tcPr>
            <w:tcW w:w="1706" w:type="pct"/>
          </w:tcPr>
          <w:p w14:paraId="25088E51" w14:textId="65B24D15" w:rsidR="004B3E0C" w:rsidRPr="005121C2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DESTINATION_CODE</w:t>
            </w:r>
          </w:p>
        </w:tc>
        <w:tc>
          <w:tcPr>
            <w:tcW w:w="1951" w:type="pct"/>
          </w:tcPr>
          <w:p w14:paraId="0E5A9DF1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</w:t>
            </w:r>
          </w:p>
          <w:p w14:paraId="54487E6F" w14:textId="4563A7DD" w:rsidR="004B3E0C" w:rsidRPr="005121C2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Numeric, max length of 3</w:t>
            </w:r>
          </w:p>
        </w:tc>
        <w:tc>
          <w:tcPr>
            <w:tcW w:w="1343" w:type="pct"/>
          </w:tcPr>
          <w:p w14:paraId="142BE994" w14:textId="4F5FF61C" w:rsidR="004B3E0C" w:rsidRDefault="004B3E0C" w:rsidP="004B3E0C">
            <w:pPr>
              <w:rPr>
                <w:ins w:id="32" w:author="Luv Parakh (TMS)" w:date="2018-06-27T16:35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Destination indicator so call center number variations can be applied.</w:t>
            </w:r>
          </w:p>
          <w:p w14:paraId="7C274D53" w14:textId="3614B086" w:rsidR="004B3E0C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commentRangeStart w:id="33"/>
            <w:ins w:id="34" w:author="Luv Parakh (TMS)" w:date="2018-06-27T16:35:00Z"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If left blank, the VIN will be assumed to be from continental US</w:t>
              </w:r>
              <w:commentRangeEnd w:id="33"/>
              <w:r>
                <w:rPr>
                  <w:rStyle w:val="CommentReference"/>
                </w:rPr>
                <w:commentReference w:id="33"/>
              </w:r>
            </w:ins>
          </w:p>
        </w:tc>
      </w:tr>
      <w:tr w:rsidR="004B3E0C" w:rsidRPr="005121C2" w14:paraId="2CEA9F67" w14:textId="77777777" w:rsidTr="000B4E1C">
        <w:tc>
          <w:tcPr>
            <w:tcW w:w="1706" w:type="pct"/>
          </w:tcPr>
          <w:p w14:paraId="729B18AC" w14:textId="2C5B80BE" w:rsidR="004B3E0C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COMPLETE_FLAG</w:t>
            </w:r>
          </w:p>
        </w:tc>
        <w:tc>
          <w:tcPr>
            <w:tcW w:w="1951" w:type="pct"/>
          </w:tcPr>
          <w:p w14:paraId="00291A77" w14:textId="206B812F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</w:t>
            </w:r>
          </w:p>
          <w:p w14:paraId="41F5A49C" w14:textId="1A760EBC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Numeric</w:t>
            </w:r>
          </w:p>
          <w:p w14:paraId="16E58F65" w14:textId="5FC32711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0 indicate “OFF”</w:t>
            </w:r>
          </w:p>
          <w:p w14:paraId="430E7FBC" w14:textId="5EB668F6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 indicates “ON”</w:t>
            </w:r>
          </w:p>
        </w:tc>
        <w:tc>
          <w:tcPr>
            <w:tcW w:w="1343" w:type="pct"/>
          </w:tcPr>
          <w:p w14:paraId="41B89B0F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If “OFF”, this indicates that a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particular VIN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does not have the campaign completed yet. </w:t>
            </w:r>
          </w:p>
          <w:p w14:paraId="7374BCA4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  <w:p w14:paraId="1E4735E0" w14:textId="6593D58F" w:rsidR="004B3E0C" w:rsidRDefault="004B3E0C" w:rsidP="004B3E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If “ON”, this indicates that a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particular VIN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has completed the campaign and should no longer receive this campaign</w:t>
            </w:r>
          </w:p>
        </w:tc>
      </w:tr>
      <w:tr w:rsidR="004B3E0C" w:rsidRPr="005121C2" w14:paraId="5C122FBA" w14:textId="77777777" w:rsidTr="000B4E1C">
        <w:tc>
          <w:tcPr>
            <w:tcW w:w="1706" w:type="pct"/>
          </w:tcPr>
          <w:p w14:paraId="278EEF5E" w14:textId="57796A84" w:rsidR="004B3E0C" w:rsidRDefault="004B3E0C" w:rsidP="004B3E0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TEST_FLAG</w:t>
            </w:r>
          </w:p>
        </w:tc>
        <w:tc>
          <w:tcPr>
            <w:tcW w:w="1951" w:type="pct"/>
          </w:tcPr>
          <w:p w14:paraId="0AA5D0B9" w14:textId="77777777" w:rsidR="004B3E0C" w:rsidRDefault="004B3E0C" w:rsidP="004B3E0C">
            <w:pPr>
              <w:rPr>
                <w:ins w:id="35" w:author="Luv Parakh (TMS)" w:date="2018-06-27T16:38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</w:t>
            </w:r>
          </w:p>
          <w:p w14:paraId="5E8CD31D" w14:textId="78FFDBF2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Numeric</w:t>
            </w:r>
          </w:p>
          <w:p w14:paraId="60EC8C99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0 indicate “OFF”</w:t>
            </w:r>
          </w:p>
          <w:p w14:paraId="3181B474" w14:textId="046CE728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1 indicates “ON”</w:t>
            </w:r>
          </w:p>
        </w:tc>
        <w:tc>
          <w:tcPr>
            <w:tcW w:w="1343" w:type="pct"/>
          </w:tcPr>
          <w:p w14:paraId="31451B08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If “OFF”, this indicates that a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particular VIN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is a production VIN – not one for testing. </w:t>
            </w:r>
          </w:p>
          <w:p w14:paraId="591A1E61" w14:textId="77777777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  <w:p w14:paraId="57F48EAC" w14:textId="35961115" w:rsidR="004B3E0C" w:rsidRDefault="004B3E0C" w:rsidP="004B3E0C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If “ON”, this indicates that a </w:t>
            </w:r>
            <w:proofErr w:type="gramStart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particular VIN</w:t>
            </w:r>
            <w:proofErr w:type="gramEnd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 is to be used only for testing purposes prior to actual publishing of the HU campaign</w:t>
            </w:r>
          </w:p>
        </w:tc>
      </w:tr>
      <w:tr w:rsidR="004B3E0C" w:rsidRPr="005121C2" w14:paraId="5925DD43" w14:textId="77777777" w:rsidTr="000B4E1C">
        <w:trPr>
          <w:ins w:id="36" w:author="Shyam Basani (TMNA)" w:date="2018-09-05T16:07:00Z"/>
        </w:trPr>
        <w:tc>
          <w:tcPr>
            <w:tcW w:w="1706" w:type="pct"/>
          </w:tcPr>
          <w:p w14:paraId="6259C1CE" w14:textId="77777777" w:rsidR="004B3E0C" w:rsidRDefault="004B3E0C" w:rsidP="004B3E0C">
            <w:pPr>
              <w:rPr>
                <w:ins w:id="37" w:author="Shyam Basani (TMNA)" w:date="2018-09-05T16:07:00Z"/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1" w:type="pct"/>
          </w:tcPr>
          <w:p w14:paraId="286CE87C" w14:textId="77777777" w:rsidR="004B3E0C" w:rsidRDefault="004B3E0C" w:rsidP="004B3E0C">
            <w:pPr>
              <w:rPr>
                <w:ins w:id="38" w:author="Shyam Basani (TMNA)" w:date="2018-09-05T16:07:00Z"/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343" w:type="pct"/>
          </w:tcPr>
          <w:p w14:paraId="751F9F0E" w14:textId="77777777" w:rsidR="004B3E0C" w:rsidRDefault="004B3E0C" w:rsidP="004B3E0C">
            <w:pPr>
              <w:rPr>
                <w:ins w:id="39" w:author="Shyam Basani (TMNA)" w:date="2018-09-05T16:07:00Z"/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</w:tc>
      </w:tr>
    </w:tbl>
    <w:p w14:paraId="6169CB77" w14:textId="77777777" w:rsidR="00273344" w:rsidRPr="005121C2" w:rsidRDefault="00273344" w:rsidP="00273344">
      <w:pPr>
        <w:rPr>
          <w:rFonts w:ascii="Arial" w:hAnsi="Arial" w:cs="Arial"/>
          <w:sz w:val="18"/>
          <w:szCs w:val="18"/>
        </w:rPr>
      </w:pPr>
    </w:p>
    <w:p w14:paraId="32AF6F45" w14:textId="77777777" w:rsidR="004C0692" w:rsidRDefault="004C0692" w:rsidP="00273344">
      <w:pPr>
        <w:rPr>
          <w:rFonts w:ascii="Arial" w:hAnsi="Arial" w:cs="Arial"/>
          <w:sz w:val="20"/>
          <w:szCs w:val="20"/>
        </w:rPr>
      </w:pPr>
    </w:p>
    <w:p w14:paraId="0F4C7825" w14:textId="501E6CE9" w:rsidR="004C0692" w:rsidRDefault="004C0692" w:rsidP="00273344">
      <w:pPr>
        <w:rPr>
          <w:rFonts w:ascii="Arial" w:hAnsi="Arial" w:cs="Arial"/>
          <w:sz w:val="20"/>
          <w:szCs w:val="20"/>
        </w:rPr>
      </w:pPr>
    </w:p>
    <w:p w14:paraId="3A45147D" w14:textId="709A08F9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60571E48" w14:textId="5D3951C2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7B026BBF" w14:textId="50D3A47E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25D43771" w14:textId="625A58E7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53482907" w14:textId="3F117BAC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79B06D70" w14:textId="1CC24297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1571E1A6" w14:textId="63814ACF" w:rsidR="00891C8B" w:rsidRDefault="00891C8B" w:rsidP="00273344">
      <w:pPr>
        <w:rPr>
          <w:rFonts w:ascii="Arial" w:hAnsi="Arial" w:cs="Arial"/>
          <w:sz w:val="20"/>
          <w:szCs w:val="20"/>
        </w:rPr>
      </w:pPr>
    </w:p>
    <w:p w14:paraId="03A9E143" w14:textId="7798C4BA" w:rsidR="00325959" w:rsidRPr="005121C2" w:rsidRDefault="00325959" w:rsidP="00273344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sz w:val="20"/>
          <w:szCs w:val="20"/>
        </w:rPr>
        <w:t xml:space="preserve">Screenshot </w:t>
      </w:r>
      <w:r w:rsidR="003E00E3" w:rsidRPr="005121C2">
        <w:rPr>
          <w:rFonts w:ascii="Arial" w:hAnsi="Arial" w:cs="Arial"/>
          <w:sz w:val="20"/>
          <w:szCs w:val="20"/>
        </w:rPr>
        <w:t xml:space="preserve">of </w:t>
      </w:r>
      <w:r w:rsidR="00011AA4" w:rsidRPr="005121C2">
        <w:rPr>
          <w:rFonts w:ascii="Arial" w:hAnsi="Arial" w:cs="Arial"/>
          <w:sz w:val="20"/>
          <w:szCs w:val="20"/>
        </w:rPr>
        <w:t xml:space="preserve">a </w:t>
      </w:r>
      <w:r w:rsidR="003E00E3" w:rsidRPr="005121C2">
        <w:rPr>
          <w:rFonts w:ascii="Arial" w:hAnsi="Arial" w:cs="Arial"/>
          <w:sz w:val="20"/>
          <w:szCs w:val="20"/>
        </w:rPr>
        <w:t>Toyota Campaign VIN</w:t>
      </w:r>
      <w:r w:rsidRPr="005121C2">
        <w:rPr>
          <w:rFonts w:ascii="Arial" w:hAnsi="Arial" w:cs="Arial"/>
          <w:sz w:val="20"/>
          <w:szCs w:val="20"/>
        </w:rPr>
        <w:t xml:space="preserve"> File</w:t>
      </w:r>
      <w:r w:rsidR="00530D1F">
        <w:rPr>
          <w:rFonts w:ascii="Arial" w:hAnsi="Arial" w:cs="Arial"/>
          <w:sz w:val="20"/>
          <w:szCs w:val="20"/>
        </w:rPr>
        <w:t>:</w:t>
      </w:r>
    </w:p>
    <w:p w14:paraId="27337533" w14:textId="3AC01532" w:rsidR="00325959" w:rsidRPr="005121C2" w:rsidRDefault="00325959" w:rsidP="00273344">
      <w:pPr>
        <w:rPr>
          <w:rFonts w:ascii="Arial" w:hAnsi="Arial" w:cs="Arial"/>
          <w:sz w:val="18"/>
          <w:szCs w:val="18"/>
        </w:rPr>
      </w:pPr>
    </w:p>
    <w:p w14:paraId="7C23DF4B" w14:textId="4642CFCA" w:rsidR="00273344" w:rsidRPr="005121C2" w:rsidRDefault="007B6DE7" w:rsidP="00273344">
      <w:pPr>
        <w:rPr>
          <w:noProof/>
          <w:lang w:bidi="ar-SA"/>
        </w:rPr>
      </w:pPr>
      <w:r>
        <w:rPr>
          <w:noProof/>
        </w:rPr>
        <w:lastRenderedPageBreak/>
        <w:drawing>
          <wp:inline distT="0" distB="0" distL="0" distR="0" wp14:anchorId="10453E1F" wp14:editId="6FCFD41D">
            <wp:extent cx="3554233" cy="1421693"/>
            <wp:effectExtent l="19050" t="19050" r="2730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2156" cy="1436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ins w:id="40" w:author="Dawn Craven (TMS)" w:date="2018-06-26T14:46:00Z">
        <w:r w:rsidR="00C824D5" w:rsidRPr="00C824D5">
          <w:rPr>
            <w:noProof/>
          </w:rPr>
          <w:t xml:space="preserve"> </w:t>
        </w:r>
        <w:r w:rsidR="00C824D5">
          <w:rPr>
            <w:noProof/>
          </w:rPr>
          <w:drawing>
            <wp:inline distT="0" distB="0" distL="0" distR="0" wp14:anchorId="450D0F44" wp14:editId="3EB74073">
              <wp:extent cx="5665142" cy="1123950"/>
              <wp:effectExtent l="19050" t="19050" r="12065" b="1905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83913" cy="112767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accent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073A422D" w14:textId="77777777" w:rsidR="005521AB" w:rsidRPr="005121C2" w:rsidRDefault="005521AB" w:rsidP="005521AB">
      <w:pPr>
        <w:rPr>
          <w:rFonts w:ascii="Arial" w:hAnsi="Arial" w:cs="Arial"/>
          <w:sz w:val="18"/>
          <w:szCs w:val="18"/>
        </w:rPr>
      </w:pPr>
    </w:p>
    <w:p w14:paraId="61096A9F" w14:textId="77777777" w:rsidR="00157013" w:rsidRPr="005121C2" w:rsidRDefault="00157013" w:rsidP="00AB0532">
      <w:pPr>
        <w:rPr>
          <w:rFonts w:ascii="Arial" w:hAnsi="Arial" w:cs="Arial"/>
          <w:b/>
          <w:sz w:val="22"/>
          <w:szCs w:val="22"/>
        </w:rPr>
      </w:pPr>
    </w:p>
    <w:p w14:paraId="414C5165" w14:textId="77777777" w:rsidR="00AB0532" w:rsidRPr="000B4E1C" w:rsidRDefault="00811FD5" w:rsidP="00AB0532">
      <w:pPr>
        <w:rPr>
          <w:rFonts w:ascii="Arial" w:hAnsi="Arial" w:cs="Arial"/>
          <w:b/>
          <w:sz w:val="22"/>
          <w:szCs w:val="22"/>
          <w:u w:val="single"/>
        </w:rPr>
      </w:pPr>
      <w:r w:rsidRPr="000B4E1C">
        <w:rPr>
          <w:rFonts w:ascii="Arial" w:hAnsi="Arial" w:cs="Arial"/>
          <w:b/>
          <w:sz w:val="22"/>
          <w:szCs w:val="22"/>
          <w:u w:val="single"/>
        </w:rPr>
        <w:t xml:space="preserve">Toyota </w:t>
      </w:r>
      <w:r w:rsidR="00AB0532" w:rsidRPr="000B4E1C">
        <w:rPr>
          <w:rFonts w:ascii="Arial" w:hAnsi="Arial" w:cs="Arial"/>
          <w:b/>
          <w:sz w:val="22"/>
          <w:szCs w:val="22"/>
          <w:u w:val="single"/>
        </w:rPr>
        <w:t xml:space="preserve">Campaign </w:t>
      </w:r>
      <w:r w:rsidR="00A2597C" w:rsidRPr="000B4E1C">
        <w:rPr>
          <w:rFonts w:ascii="Arial" w:hAnsi="Arial" w:cs="Arial"/>
          <w:b/>
          <w:sz w:val="22"/>
          <w:szCs w:val="22"/>
          <w:u w:val="single"/>
        </w:rPr>
        <w:t>Guide</w:t>
      </w:r>
      <w:r w:rsidR="00AB0532" w:rsidRPr="000B4E1C">
        <w:rPr>
          <w:rFonts w:ascii="Arial" w:hAnsi="Arial" w:cs="Arial"/>
          <w:b/>
          <w:sz w:val="22"/>
          <w:szCs w:val="22"/>
          <w:u w:val="single"/>
        </w:rPr>
        <w:t xml:space="preserve"> File</w:t>
      </w:r>
    </w:p>
    <w:p w14:paraId="27DB5E4B" w14:textId="7998AD4F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File Name</w:t>
      </w:r>
      <w:r w:rsidR="00F662BC">
        <w:rPr>
          <w:rFonts w:ascii="Arial" w:hAnsi="Arial" w:cs="Arial"/>
          <w:b/>
          <w:sz w:val="20"/>
          <w:szCs w:val="20"/>
        </w:rPr>
        <w:t xml:space="preserve"> Convention</w:t>
      </w:r>
      <w:r w:rsidRPr="005121C2">
        <w:rPr>
          <w:rFonts w:ascii="Arial" w:hAnsi="Arial" w:cs="Arial"/>
          <w:sz w:val="20"/>
          <w:szCs w:val="20"/>
        </w:rPr>
        <w:t xml:space="preserve">: </w:t>
      </w:r>
    </w:p>
    <w:p w14:paraId="78BA5DED" w14:textId="6326FFA7" w:rsidR="000F534F" w:rsidRPr="005121C2" w:rsidRDefault="000F534F" w:rsidP="000F534F">
      <w:pPr>
        <w:rPr>
          <w:rFonts w:ascii="Arial" w:hAnsi="Arial" w:cs="Arial"/>
          <w:sz w:val="20"/>
          <w:szCs w:val="20"/>
        </w:rPr>
      </w:pPr>
      <w:commentRangeStart w:id="41"/>
      <w:r w:rsidRPr="005121C2">
        <w:rPr>
          <w:rFonts w:ascii="Arial" w:hAnsi="Arial" w:cs="Arial"/>
          <w:sz w:val="20"/>
          <w:szCs w:val="20"/>
        </w:rPr>
        <w:t>Campaign_</w:t>
      </w:r>
      <w:r>
        <w:rPr>
          <w:rFonts w:ascii="Arial" w:hAnsi="Arial" w:cs="Arial"/>
          <w:sz w:val="20"/>
          <w:szCs w:val="20"/>
        </w:rPr>
        <w:t>Guide_{CAMPAIGN_</w:t>
      </w:r>
      <w:proofErr w:type="gramStart"/>
      <w:r>
        <w:rPr>
          <w:rFonts w:ascii="Arial" w:hAnsi="Arial" w:cs="Arial"/>
          <w:sz w:val="20"/>
          <w:szCs w:val="20"/>
        </w:rPr>
        <w:t>CD}_</w:t>
      </w:r>
      <w:proofErr w:type="gramEnd"/>
      <w:r>
        <w:rPr>
          <w:rFonts w:ascii="Arial" w:hAnsi="Arial" w:cs="Arial"/>
          <w:sz w:val="20"/>
          <w:szCs w:val="20"/>
        </w:rPr>
        <w:t>{SSC_DETAIL_ID}_{VERSION}_YYYYMMDD</w:t>
      </w:r>
      <w:r w:rsidRPr="005121C2">
        <w:rPr>
          <w:rFonts w:ascii="Arial" w:hAnsi="Arial" w:cs="Arial"/>
          <w:sz w:val="20"/>
          <w:szCs w:val="20"/>
        </w:rPr>
        <w:t xml:space="preserve">.txt.  </w:t>
      </w:r>
      <w:commentRangeEnd w:id="41"/>
      <w:r>
        <w:rPr>
          <w:rStyle w:val="CommentReference"/>
        </w:rPr>
        <w:commentReference w:id="41"/>
      </w:r>
    </w:p>
    <w:p w14:paraId="25BD2B7B" w14:textId="713D9C0B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File Description</w:t>
      </w:r>
      <w:r w:rsidRPr="005121C2">
        <w:rPr>
          <w:rFonts w:ascii="Arial" w:hAnsi="Arial" w:cs="Arial"/>
          <w:sz w:val="20"/>
          <w:szCs w:val="20"/>
        </w:rPr>
        <w:t xml:space="preserve">: This file contains </w:t>
      </w:r>
      <w:r w:rsidR="00151D3D" w:rsidRPr="005121C2">
        <w:rPr>
          <w:rFonts w:ascii="Arial" w:hAnsi="Arial" w:cs="Arial"/>
          <w:sz w:val="20"/>
          <w:szCs w:val="20"/>
        </w:rPr>
        <w:t xml:space="preserve">the </w:t>
      </w:r>
      <w:r w:rsidR="00811FD5" w:rsidRPr="005121C2">
        <w:rPr>
          <w:rFonts w:ascii="Arial" w:hAnsi="Arial" w:cs="Arial"/>
          <w:sz w:val="20"/>
          <w:szCs w:val="20"/>
        </w:rPr>
        <w:t xml:space="preserve">supporting </w:t>
      </w:r>
      <w:r w:rsidR="000F534F">
        <w:rPr>
          <w:rFonts w:ascii="Arial" w:hAnsi="Arial" w:cs="Arial"/>
          <w:sz w:val="20"/>
          <w:szCs w:val="20"/>
        </w:rPr>
        <w:t>notification</w:t>
      </w:r>
      <w:r w:rsidR="004A1B0D">
        <w:rPr>
          <w:rFonts w:ascii="Arial" w:hAnsi="Arial" w:cs="Arial"/>
          <w:sz w:val="20"/>
          <w:szCs w:val="20"/>
        </w:rPr>
        <w:t xml:space="preserve"> </w:t>
      </w:r>
      <w:r w:rsidR="00811FD5" w:rsidRPr="005121C2">
        <w:rPr>
          <w:rFonts w:ascii="Arial" w:hAnsi="Arial" w:cs="Arial"/>
          <w:sz w:val="20"/>
          <w:szCs w:val="20"/>
        </w:rPr>
        <w:t>display data</w:t>
      </w:r>
      <w:r w:rsidR="00151D3D" w:rsidRPr="005121C2">
        <w:rPr>
          <w:rFonts w:ascii="Arial" w:hAnsi="Arial" w:cs="Arial"/>
          <w:sz w:val="20"/>
          <w:szCs w:val="20"/>
        </w:rPr>
        <w:t xml:space="preserve"> for the </w:t>
      </w:r>
      <w:r w:rsidR="004A1B0D">
        <w:rPr>
          <w:rFonts w:ascii="Arial" w:hAnsi="Arial" w:cs="Arial"/>
          <w:sz w:val="20"/>
          <w:szCs w:val="20"/>
        </w:rPr>
        <w:t>VINs</w:t>
      </w:r>
      <w:r w:rsidRPr="005121C2">
        <w:rPr>
          <w:rFonts w:ascii="Arial" w:hAnsi="Arial" w:cs="Arial"/>
          <w:sz w:val="20"/>
          <w:szCs w:val="20"/>
        </w:rPr>
        <w:t xml:space="preserve"> </w:t>
      </w:r>
      <w:r w:rsidR="00151D3D" w:rsidRPr="005121C2">
        <w:rPr>
          <w:rFonts w:ascii="Arial" w:hAnsi="Arial" w:cs="Arial"/>
          <w:sz w:val="20"/>
          <w:szCs w:val="20"/>
        </w:rPr>
        <w:t>provided in the Campaign VIN File</w:t>
      </w:r>
      <w:r w:rsidRPr="005121C2">
        <w:rPr>
          <w:rFonts w:ascii="Arial" w:hAnsi="Arial" w:cs="Arial"/>
          <w:sz w:val="20"/>
          <w:szCs w:val="20"/>
        </w:rPr>
        <w:t>.</w:t>
      </w:r>
    </w:p>
    <w:p w14:paraId="4BB55287" w14:textId="77777777" w:rsidR="00C46499" w:rsidRPr="005121C2" w:rsidRDefault="00A2597C" w:rsidP="00C46499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Business Rules</w:t>
      </w:r>
      <w:r w:rsidR="00151D3D" w:rsidRPr="005121C2">
        <w:rPr>
          <w:rFonts w:ascii="Arial" w:hAnsi="Arial" w:cs="Arial"/>
          <w:sz w:val="20"/>
          <w:szCs w:val="20"/>
        </w:rPr>
        <w:t xml:space="preserve">:  </w:t>
      </w:r>
      <w:r w:rsidR="00C46499" w:rsidRPr="005121C2">
        <w:rPr>
          <w:rFonts w:ascii="Arial" w:hAnsi="Arial" w:cs="Arial"/>
          <w:sz w:val="20"/>
          <w:szCs w:val="20"/>
        </w:rPr>
        <w:t>The business rules for this file are:</w:t>
      </w:r>
    </w:p>
    <w:p w14:paraId="062BDB5D" w14:textId="639C5709" w:rsidR="00C46499" w:rsidRDefault="00C46499" w:rsidP="00C46499">
      <w:pPr>
        <w:pStyle w:val="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data provided in this file is intended for use to create the single </w:t>
      </w:r>
      <w:r w:rsidR="000F534F">
        <w:rPr>
          <w:sz w:val="20"/>
          <w:szCs w:val="20"/>
        </w:rPr>
        <w:t>notification</w:t>
      </w:r>
      <w:r>
        <w:rPr>
          <w:sz w:val="20"/>
          <w:szCs w:val="20"/>
        </w:rPr>
        <w:t xml:space="preserve"> to be sent to head units for the VINs provided in the matching </w:t>
      </w:r>
      <w:r w:rsidR="006E2E21">
        <w:rPr>
          <w:sz w:val="20"/>
          <w:szCs w:val="20"/>
        </w:rPr>
        <w:t>“</w:t>
      </w:r>
      <w:proofErr w:type="spellStart"/>
      <w:r w:rsidRPr="005121C2">
        <w:rPr>
          <w:sz w:val="20"/>
          <w:szCs w:val="20"/>
        </w:rPr>
        <w:t>Campaign_VIN</w:t>
      </w:r>
      <w:r w:rsidR="002D3193">
        <w:rPr>
          <w:sz w:val="20"/>
          <w:szCs w:val="20"/>
        </w:rPr>
        <w:t>_List</w:t>
      </w:r>
      <w:proofErr w:type="spellEnd"/>
      <w:r w:rsidR="006E2E21">
        <w:rPr>
          <w:sz w:val="20"/>
          <w:szCs w:val="20"/>
        </w:rPr>
        <w:t>…” file.</w:t>
      </w:r>
      <w:r>
        <w:rPr>
          <w:sz w:val="20"/>
          <w:szCs w:val="20"/>
        </w:rPr>
        <w:t xml:space="preserve"> </w:t>
      </w:r>
      <w:r w:rsidRPr="005121C2">
        <w:rPr>
          <w:sz w:val="20"/>
          <w:szCs w:val="20"/>
        </w:rPr>
        <w:t xml:space="preserve"> </w:t>
      </w:r>
    </w:p>
    <w:p w14:paraId="6FEC0383" w14:textId="1636F4CE" w:rsidR="006E2E21" w:rsidRPr="005121C2" w:rsidRDefault="006E2E21" w:rsidP="00C46499">
      <w:pPr>
        <w:pStyle w:val="Tex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The structure for how to create the </w:t>
      </w:r>
      <w:r w:rsidR="000F534F">
        <w:rPr>
          <w:sz w:val="20"/>
          <w:szCs w:val="20"/>
        </w:rPr>
        <w:t>notification</w:t>
      </w:r>
      <w:r>
        <w:rPr>
          <w:sz w:val="20"/>
          <w:szCs w:val="20"/>
        </w:rPr>
        <w:t xml:space="preserve"> content based on these provided fields is described in detail under the “Head Unit </w:t>
      </w:r>
      <w:r w:rsidR="000F534F">
        <w:rPr>
          <w:sz w:val="20"/>
          <w:szCs w:val="20"/>
        </w:rPr>
        <w:t>Notification</w:t>
      </w:r>
      <w:r>
        <w:rPr>
          <w:sz w:val="20"/>
          <w:szCs w:val="20"/>
        </w:rPr>
        <w:t xml:space="preserve"> Construction” section later in this document. </w:t>
      </w:r>
    </w:p>
    <w:p w14:paraId="6539C50E" w14:textId="56294B09" w:rsidR="00A2597C" w:rsidRPr="005121C2" w:rsidRDefault="00A2597C" w:rsidP="00151D3D">
      <w:pPr>
        <w:rPr>
          <w:rFonts w:ascii="Arial" w:hAnsi="Arial" w:cs="Arial"/>
          <w:sz w:val="20"/>
          <w:szCs w:val="20"/>
        </w:rPr>
      </w:pPr>
    </w:p>
    <w:p w14:paraId="74498CD7" w14:textId="77777777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Delimiter:</w:t>
      </w:r>
      <w:r w:rsidRPr="005121C2">
        <w:rPr>
          <w:rFonts w:ascii="Arial" w:hAnsi="Arial" w:cs="Arial"/>
          <w:sz w:val="20"/>
          <w:szCs w:val="20"/>
        </w:rPr>
        <w:t xml:space="preserve"> The file shall be pipe delimited (|).</w:t>
      </w:r>
    </w:p>
    <w:p w14:paraId="44ACFD61" w14:textId="77777777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Column Header</w:t>
      </w:r>
      <w:r w:rsidRPr="005121C2">
        <w:rPr>
          <w:rFonts w:ascii="Arial" w:hAnsi="Arial" w:cs="Arial"/>
          <w:sz w:val="20"/>
          <w:szCs w:val="20"/>
        </w:rPr>
        <w:t xml:space="preserve">: </w:t>
      </w:r>
      <w:r w:rsidR="00151D3D" w:rsidRPr="005121C2">
        <w:rPr>
          <w:rFonts w:ascii="Arial" w:hAnsi="Arial" w:cs="Arial"/>
          <w:sz w:val="20"/>
          <w:szCs w:val="20"/>
        </w:rPr>
        <w:t>Yes</w:t>
      </w:r>
      <w:r w:rsidRPr="005121C2">
        <w:rPr>
          <w:rFonts w:ascii="Arial" w:hAnsi="Arial" w:cs="Arial"/>
          <w:sz w:val="20"/>
          <w:szCs w:val="20"/>
        </w:rPr>
        <w:t xml:space="preserve">.  The </w:t>
      </w:r>
      <w:r w:rsidR="00151D3D" w:rsidRPr="005121C2">
        <w:rPr>
          <w:rFonts w:ascii="Arial" w:hAnsi="Arial" w:cs="Arial"/>
          <w:sz w:val="20"/>
          <w:szCs w:val="20"/>
        </w:rPr>
        <w:t xml:space="preserve">column headers will match the </w:t>
      </w:r>
      <w:r w:rsidR="00811FD5" w:rsidRPr="005121C2">
        <w:rPr>
          <w:rFonts w:ascii="Arial" w:hAnsi="Arial" w:cs="Arial"/>
          <w:sz w:val="20"/>
          <w:szCs w:val="20"/>
        </w:rPr>
        <w:t xml:space="preserve">bold </w:t>
      </w:r>
      <w:r w:rsidR="00151D3D" w:rsidRPr="005121C2">
        <w:rPr>
          <w:rFonts w:ascii="Arial" w:hAnsi="Arial" w:cs="Arial"/>
          <w:sz w:val="20"/>
          <w:szCs w:val="20"/>
        </w:rPr>
        <w:t xml:space="preserve">field names noted in the table below. </w:t>
      </w:r>
    </w:p>
    <w:p w14:paraId="3B815405" w14:textId="555A2EAB" w:rsidR="00811FD5" w:rsidRPr="005121C2" w:rsidRDefault="00A2597C" w:rsidP="00811FD5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b/>
          <w:sz w:val="20"/>
          <w:szCs w:val="20"/>
        </w:rPr>
        <w:t>Fields</w:t>
      </w:r>
      <w:r w:rsidRPr="005121C2">
        <w:rPr>
          <w:rFonts w:ascii="Arial" w:hAnsi="Arial" w:cs="Arial"/>
          <w:sz w:val="20"/>
          <w:szCs w:val="20"/>
        </w:rPr>
        <w:t xml:space="preserve">: The fields below </w:t>
      </w:r>
      <w:r w:rsidR="00F97FD9">
        <w:rPr>
          <w:rFonts w:ascii="Arial" w:hAnsi="Arial" w:cs="Arial"/>
          <w:sz w:val="20"/>
          <w:szCs w:val="20"/>
        </w:rPr>
        <w:t>will always</w:t>
      </w:r>
      <w:r w:rsidR="00F97FD9" w:rsidRPr="005121C2">
        <w:rPr>
          <w:rFonts w:ascii="Arial" w:hAnsi="Arial" w:cs="Arial"/>
          <w:sz w:val="20"/>
          <w:szCs w:val="20"/>
        </w:rPr>
        <w:t xml:space="preserve"> </w:t>
      </w:r>
      <w:r w:rsidRPr="005121C2">
        <w:rPr>
          <w:rFonts w:ascii="Arial" w:hAnsi="Arial" w:cs="Arial"/>
          <w:sz w:val="20"/>
          <w:szCs w:val="20"/>
        </w:rPr>
        <w:t>be included in the file.</w:t>
      </w:r>
      <w:r w:rsidR="00811FD5" w:rsidRPr="005121C2">
        <w:rPr>
          <w:rFonts w:ascii="Arial" w:hAnsi="Arial" w:cs="Arial"/>
          <w:sz w:val="20"/>
          <w:szCs w:val="20"/>
        </w:rPr>
        <w:t xml:space="preserve"> </w:t>
      </w:r>
    </w:p>
    <w:p w14:paraId="6B811F3A" w14:textId="77777777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</w:p>
    <w:p w14:paraId="5397E4FD" w14:textId="77777777" w:rsidR="00273344" w:rsidRPr="005121C2" w:rsidRDefault="00273344" w:rsidP="00273344">
      <w:pPr>
        <w:rPr>
          <w:rFonts w:ascii="Arial" w:hAnsi="Arial" w:cs="Arial"/>
          <w:sz w:val="18"/>
          <w:szCs w:val="18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8"/>
        <w:gridCol w:w="3358"/>
        <w:gridCol w:w="2629"/>
      </w:tblGrid>
      <w:tr w:rsidR="00894C08" w:rsidRPr="005121C2" w14:paraId="798B96C5" w14:textId="77777777" w:rsidTr="00331A6B">
        <w:tc>
          <w:tcPr>
            <w:tcW w:w="1762" w:type="pct"/>
            <w:tcBorders>
              <w:bottom w:val="double" w:sz="4" w:space="0" w:color="auto"/>
            </w:tcBorders>
            <w:shd w:val="pct5" w:color="auto" w:fill="FFFFFF"/>
          </w:tcPr>
          <w:p w14:paraId="05388D90" w14:textId="77777777" w:rsidR="00894C08" w:rsidRPr="005121C2" w:rsidRDefault="00894C08" w:rsidP="00EF73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Field</w:t>
            </w:r>
          </w:p>
        </w:tc>
        <w:tc>
          <w:tcPr>
            <w:tcW w:w="1816" w:type="pct"/>
            <w:tcBorders>
              <w:bottom w:val="double" w:sz="4" w:space="0" w:color="auto"/>
            </w:tcBorders>
            <w:shd w:val="pct5" w:color="auto" w:fill="FFFFFF"/>
          </w:tcPr>
          <w:p w14:paraId="659B8402" w14:textId="77777777" w:rsidR="00894C08" w:rsidRPr="005121C2" w:rsidRDefault="00894C08" w:rsidP="00EF73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Rules</w:t>
            </w:r>
          </w:p>
        </w:tc>
        <w:tc>
          <w:tcPr>
            <w:tcW w:w="1422" w:type="pct"/>
            <w:tcBorders>
              <w:bottom w:val="double" w:sz="4" w:space="0" w:color="auto"/>
            </w:tcBorders>
            <w:shd w:val="pct5" w:color="auto" w:fill="FFFFFF"/>
          </w:tcPr>
          <w:p w14:paraId="1A24317F" w14:textId="77777777" w:rsidR="00894C08" w:rsidRPr="005121C2" w:rsidRDefault="00894C08" w:rsidP="00EF730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Comment</w:t>
            </w:r>
          </w:p>
        </w:tc>
      </w:tr>
      <w:tr w:rsidR="00AE0162" w:rsidRPr="005121C2" w:rsidDel="00946F0F" w14:paraId="77DE8EAB" w14:textId="2FA73B3D" w:rsidTr="00331A6B">
        <w:trPr>
          <w:del w:id="42" w:author="Luv Parakh (TMS)" w:date="2018-09-20T09:06:00Z"/>
        </w:trPr>
        <w:tc>
          <w:tcPr>
            <w:tcW w:w="1762" w:type="pct"/>
          </w:tcPr>
          <w:p w14:paraId="586BB59A" w14:textId="68946E88" w:rsidR="00AE0162" w:rsidDel="00946F0F" w:rsidRDefault="00331A6B" w:rsidP="00157013">
            <w:pPr>
              <w:rPr>
                <w:del w:id="43" w:author="Luv Parakh (TMS)" w:date="2018-09-20T09:06:00Z"/>
                <w:rFonts w:ascii="Arial" w:hAnsi="Arial" w:cs="Arial"/>
                <w:b/>
                <w:sz w:val="18"/>
                <w:szCs w:val="18"/>
              </w:rPr>
            </w:pPr>
            <w:ins w:id="44" w:author="Shyam Basani (TMNA)" w:date="2018-09-06T11:16:00Z">
              <w:del w:id="45" w:author="Luv Parakh (TMS)" w:date="2018-09-20T09:06:00Z">
                <w:r w:rsidDel="00946F0F">
                  <w:rPr>
                    <w:rFonts w:ascii="Arial" w:hAnsi="Arial" w:cs="Arial"/>
                    <w:b/>
                    <w:sz w:val="18"/>
                    <w:szCs w:val="18"/>
                  </w:rPr>
                  <w:delText>TITLE</w:delText>
                </w:r>
              </w:del>
            </w:ins>
            <w:del w:id="46" w:author="Luv Parakh (TMS)" w:date="2018-09-20T09:06:00Z">
              <w:r w:rsidR="00F662BC" w:rsidDel="00946F0F">
                <w:rPr>
                  <w:rFonts w:ascii="Arial" w:hAnsi="Arial" w:cs="Arial"/>
                  <w:b/>
                  <w:sz w:val="18"/>
                  <w:szCs w:val="18"/>
                </w:rPr>
                <w:delText>DIVISION_NAME</w:delText>
              </w:r>
            </w:del>
          </w:p>
          <w:p w14:paraId="1436E62E" w14:textId="75FB1645" w:rsidR="00F662BC" w:rsidRPr="005121C2" w:rsidDel="00946F0F" w:rsidRDefault="00F662BC" w:rsidP="00157013">
            <w:pPr>
              <w:rPr>
                <w:del w:id="47" w:author="Luv Parakh (TMS)" w:date="2018-09-20T09:06:00Z"/>
                <w:rFonts w:ascii="Arial" w:hAnsi="Arial" w:cs="Arial"/>
                <w:b/>
                <w:sz w:val="18"/>
                <w:szCs w:val="18"/>
              </w:rPr>
            </w:pPr>
            <w:del w:id="48" w:author="Luv Parakh (TMS)" w:date="2018-09-20T09:06:00Z">
              <w:r w:rsidRPr="005121C2" w:rsidDel="00946F0F">
                <w:rPr>
                  <w:rFonts w:ascii="Arial" w:hAnsi="Arial" w:cs="Arial"/>
                  <w:i/>
                  <w:sz w:val="16"/>
                  <w:szCs w:val="16"/>
                </w:rPr>
                <w:delText>(SSC_DETAIL.</w:delText>
              </w:r>
              <w:r w:rsidRPr="005121C2" w:rsidDel="00946F0F">
                <w:rPr>
                  <w:i/>
                  <w:sz w:val="16"/>
                  <w:szCs w:val="16"/>
                </w:rPr>
                <w:delText xml:space="preserve"> </w:delText>
              </w:r>
              <w:r w:rsidDel="00946F0F">
                <w:rPr>
                  <w:rFonts w:ascii="Arial" w:hAnsi="Arial" w:cs="Arial"/>
                  <w:i/>
                  <w:sz w:val="16"/>
                  <w:szCs w:val="16"/>
                </w:rPr>
                <w:delText>DIVISION_NAME</w:delText>
              </w:r>
              <w:r w:rsidRPr="005121C2" w:rsidDel="00946F0F">
                <w:rPr>
                  <w:rFonts w:ascii="Arial" w:hAnsi="Arial" w:cs="Arial"/>
                  <w:i/>
                  <w:sz w:val="16"/>
                  <w:szCs w:val="16"/>
                </w:rPr>
                <w:delText>)</w:delText>
              </w:r>
            </w:del>
          </w:p>
        </w:tc>
        <w:tc>
          <w:tcPr>
            <w:tcW w:w="1816" w:type="pct"/>
          </w:tcPr>
          <w:p w14:paraId="73E9F3A1" w14:textId="55BB5FC7" w:rsidR="00331A6B" w:rsidDel="00946F0F" w:rsidRDefault="00331A6B" w:rsidP="005604D7">
            <w:pPr>
              <w:rPr>
                <w:ins w:id="49" w:author="Shyam Basani (TMNA)" w:date="2018-09-06T11:17:00Z"/>
                <w:del w:id="50" w:author="Luv Parakh (TMS)" w:date="2018-09-20T09:0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51" w:author="Shyam Basani (TMNA)" w:date="2018-09-06T11:17:00Z">
              <w:del w:id="52" w:author="Luv Parakh (TMS)" w:date="2018-09-20T09:06:00Z">
                <w:r w:rsidDel="00946F0F">
                  <w:rPr>
                    <w:rFonts w:ascii="Arial" w:eastAsia="MS Mincho" w:hAnsi="Arial" w:cs="Arial"/>
                    <w:sz w:val="18"/>
                    <w:szCs w:val="18"/>
                    <w:lang w:eastAsia="ja-JP"/>
                  </w:rPr>
                  <w:delText>Required</w:delText>
                </w:r>
              </w:del>
            </w:ins>
          </w:p>
          <w:p w14:paraId="039D15EA" w14:textId="5979ED8F" w:rsidR="00331A6B" w:rsidDel="00946F0F" w:rsidRDefault="00331A6B" w:rsidP="005604D7">
            <w:pPr>
              <w:rPr>
                <w:ins w:id="53" w:author="Shyam Basani (TMNA)" w:date="2018-09-06T11:17:00Z"/>
                <w:del w:id="54" w:author="Luv Parakh (TMS)" w:date="2018-09-20T09:0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55" w:author="Shyam Basani (TMNA)" w:date="2018-09-06T11:17:00Z">
              <w:del w:id="56" w:author="Luv Parakh (TMS)" w:date="2018-09-20T09:06:00Z">
                <w:r w:rsidDel="00946F0F">
                  <w:rPr>
                    <w:rFonts w:ascii="Arial" w:eastAsia="MS Mincho" w:hAnsi="Arial" w:cs="Arial"/>
                    <w:sz w:val="18"/>
                    <w:szCs w:val="18"/>
                    <w:lang w:eastAsia="ja-JP"/>
                  </w:rPr>
                  <w:delText>Camelcase</w:delText>
                </w:r>
              </w:del>
            </w:ins>
          </w:p>
          <w:p w14:paraId="2B24785C" w14:textId="3D787A25" w:rsidR="00AE0162" w:rsidDel="00946F0F" w:rsidRDefault="00CA0AEF" w:rsidP="005604D7">
            <w:pPr>
              <w:rPr>
                <w:del w:id="57" w:author="Luv Parakh (TMS)" w:date="2018-09-20T09:0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del w:id="58" w:author="Luv Parakh (TMS)" w:date="2018-09-20T09:06:00Z">
              <w:r w:rsidDel="00946F0F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delText>Alphanumeric</w:delText>
              </w:r>
            </w:del>
            <w:ins w:id="59" w:author="Shyam Basani (TMNA)" w:date="2018-09-06T11:17:00Z">
              <w:del w:id="60" w:author="Luv Parakh (TMS)" w:date="2018-09-20T09:06:00Z">
                <w:r w:rsidR="00331A6B" w:rsidDel="00946F0F">
                  <w:rPr>
                    <w:rFonts w:ascii="Arial" w:eastAsia="MS Mincho" w:hAnsi="Arial" w:cs="Arial"/>
                    <w:sz w:val="18"/>
                    <w:szCs w:val="18"/>
                    <w:lang w:eastAsia="ja-JP"/>
                  </w:rPr>
                  <w:delText>, max length of 25</w:delText>
                </w:r>
              </w:del>
            </w:ins>
            <w:del w:id="61" w:author="Luv Parakh (TMS)" w:date="2018-09-20T09:06:00Z">
              <w:r w:rsidR="00AE0162" w:rsidDel="00946F0F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delText>Required</w:delText>
              </w:r>
            </w:del>
          </w:p>
          <w:p w14:paraId="3948C937" w14:textId="68066FF9" w:rsidR="00AE0162" w:rsidDel="00946F0F" w:rsidRDefault="00AE0162" w:rsidP="005604D7">
            <w:pPr>
              <w:rPr>
                <w:del w:id="62" w:author="Luv Parakh (TMS)" w:date="2018-09-20T09:0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del w:id="63" w:author="Luv Parakh (TMS)" w:date="2018-09-20T09:06:00Z">
              <w:r w:rsidDel="00946F0F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delText>Uppercase</w:delText>
              </w:r>
            </w:del>
          </w:p>
          <w:p w14:paraId="1929261D" w14:textId="2E3FAAC1" w:rsidR="00AE0162" w:rsidRPr="005121C2" w:rsidDel="00946F0F" w:rsidRDefault="00AE0162" w:rsidP="005604D7">
            <w:pPr>
              <w:rPr>
                <w:del w:id="64" w:author="Luv Parakh (TMS)" w:date="2018-09-20T09:0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del w:id="65" w:author="Luv Parakh (TMS)" w:date="2018-09-20T09:06:00Z">
              <w:r w:rsidDel="00946F0F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delText>“LEXUS” or “TOYOTA”</w:delText>
              </w:r>
            </w:del>
          </w:p>
        </w:tc>
        <w:tc>
          <w:tcPr>
            <w:tcW w:w="1422" w:type="pct"/>
          </w:tcPr>
          <w:p w14:paraId="5AA7F13D" w14:textId="75253676" w:rsidR="00AE0162" w:rsidRPr="005121C2" w:rsidDel="00946F0F" w:rsidRDefault="00331A6B" w:rsidP="00EF7303">
            <w:pPr>
              <w:rPr>
                <w:del w:id="66" w:author="Luv Parakh (TMS)" w:date="2018-09-20T09:06:00Z"/>
                <w:rFonts w:ascii="Arial" w:hAnsi="Arial" w:cs="Arial"/>
                <w:sz w:val="18"/>
                <w:szCs w:val="18"/>
              </w:rPr>
            </w:pPr>
            <w:ins w:id="67" w:author="Shyam Basani (TMNA)" w:date="2018-09-06T11:17:00Z">
              <w:del w:id="68" w:author="Luv Parakh (TMS)" w:date="2018-09-20T09:06:00Z">
                <w:r w:rsidDel="00946F0F">
                  <w:rPr>
                    <w:rFonts w:ascii="Arial" w:hAnsi="Arial" w:cs="Arial"/>
                    <w:sz w:val="18"/>
                    <w:szCs w:val="18"/>
                  </w:rPr>
                  <w:delText>Title for the campaign</w:delText>
                </w:r>
              </w:del>
            </w:ins>
            <w:del w:id="69" w:author="Luv Parakh (TMS)" w:date="2018-09-20T09:06:00Z">
              <w:r w:rsidR="00AE0162" w:rsidDel="00946F0F">
                <w:rPr>
                  <w:rFonts w:ascii="Arial" w:hAnsi="Arial" w:cs="Arial"/>
                  <w:sz w:val="18"/>
                  <w:szCs w:val="18"/>
                </w:rPr>
                <w:delText>Indicates the target brand</w:delText>
              </w:r>
            </w:del>
          </w:p>
        </w:tc>
      </w:tr>
      <w:tr w:rsidR="00331A6B" w:rsidRPr="005121C2" w14:paraId="191AE87B" w14:textId="77777777" w:rsidTr="00331A6B">
        <w:trPr>
          <w:ins w:id="70" w:author="Shyam Basani (TMNA)" w:date="2018-09-06T11:15:00Z"/>
        </w:trPr>
        <w:tc>
          <w:tcPr>
            <w:tcW w:w="1762" w:type="pct"/>
          </w:tcPr>
          <w:p w14:paraId="34ED90E3" w14:textId="77777777" w:rsidR="00331A6B" w:rsidRDefault="00331A6B" w:rsidP="00331A6B">
            <w:pPr>
              <w:rPr>
                <w:ins w:id="71" w:author="Shyam Basani (TMNA)" w:date="2018-09-06T11:16:00Z"/>
                <w:rFonts w:ascii="Arial" w:hAnsi="Arial" w:cs="Arial"/>
                <w:b/>
                <w:sz w:val="18"/>
                <w:szCs w:val="18"/>
              </w:rPr>
            </w:pPr>
            <w:ins w:id="72" w:author="Shyam Basani (TMNA)" w:date="2018-09-06T11:16:00Z">
              <w:r>
                <w:rPr>
                  <w:rFonts w:ascii="Arial" w:hAnsi="Arial" w:cs="Arial"/>
                  <w:b/>
                  <w:sz w:val="18"/>
                  <w:szCs w:val="18"/>
                </w:rPr>
                <w:t>DIVISION_NAME</w:t>
              </w:r>
            </w:ins>
          </w:p>
          <w:p w14:paraId="1508B362" w14:textId="18DC120F" w:rsidR="00331A6B" w:rsidRDefault="00331A6B" w:rsidP="00331A6B">
            <w:pPr>
              <w:rPr>
                <w:ins w:id="73" w:author="Shyam Basani (TMNA)" w:date="2018-09-06T11:15:00Z"/>
                <w:rFonts w:ascii="Arial" w:hAnsi="Arial" w:cs="Arial"/>
                <w:b/>
                <w:sz w:val="18"/>
                <w:szCs w:val="18"/>
              </w:rPr>
            </w:pPr>
            <w:ins w:id="74" w:author="Shyam Basani (TMNA)" w:date="2018-09-06T11:16:00Z">
              <w:r w:rsidRPr="005121C2">
                <w:rPr>
                  <w:rFonts w:ascii="Arial" w:hAnsi="Arial" w:cs="Arial"/>
                  <w:i/>
                  <w:sz w:val="16"/>
                  <w:szCs w:val="16"/>
                </w:rPr>
                <w:t>(SSC_DETAIL.</w:t>
              </w:r>
              <w:r w:rsidRPr="005121C2">
                <w:rPr>
                  <w:i/>
                  <w:sz w:val="16"/>
                  <w:szCs w:val="16"/>
                </w:rPr>
                <w:t xml:space="preserve"> </w:t>
              </w:r>
              <w:r>
                <w:rPr>
                  <w:rFonts w:ascii="Arial" w:hAnsi="Arial" w:cs="Arial"/>
                  <w:i/>
                  <w:sz w:val="16"/>
                  <w:szCs w:val="16"/>
                </w:rPr>
                <w:t>DIVISION_NAME</w:t>
              </w:r>
              <w:r w:rsidRPr="005121C2">
                <w:rPr>
                  <w:rFonts w:ascii="Arial" w:hAnsi="Arial" w:cs="Arial"/>
                  <w:i/>
                  <w:sz w:val="16"/>
                  <w:szCs w:val="16"/>
                </w:rPr>
                <w:t>)</w:t>
              </w:r>
            </w:ins>
          </w:p>
        </w:tc>
        <w:tc>
          <w:tcPr>
            <w:tcW w:w="1816" w:type="pct"/>
          </w:tcPr>
          <w:p w14:paraId="4DAD88C3" w14:textId="77777777" w:rsidR="00331A6B" w:rsidRDefault="00331A6B" w:rsidP="00331A6B">
            <w:pPr>
              <w:rPr>
                <w:ins w:id="75" w:author="Shyam Basani (TMNA)" w:date="2018-09-06T11:1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76" w:author="Shyam Basani (TMNA)" w:date="2018-09-06T11:16:00Z"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Required</w:t>
              </w:r>
            </w:ins>
          </w:p>
          <w:p w14:paraId="09D67D56" w14:textId="4D8EF6AE" w:rsidR="00331A6B" w:rsidRDefault="00331A6B" w:rsidP="00331A6B">
            <w:pPr>
              <w:rPr>
                <w:ins w:id="77" w:author="Shyam Basani (TMNA)" w:date="2018-09-06T11:16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78" w:author="Shyam Basani (TMNA)" w:date="2018-09-06T11:16:00Z"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Uppercase</w:t>
              </w:r>
            </w:ins>
          </w:p>
          <w:p w14:paraId="15648D57" w14:textId="77777777" w:rsidR="00331A6B" w:rsidRDefault="00331A6B" w:rsidP="00331A6B">
            <w:pPr>
              <w:rPr>
                <w:ins w:id="79" w:author="Shyam Basani (TMNA)" w:date="2018-09-06T11:15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80" w:author="Shyam Basani (TMNA)" w:date="2018-09-06T11:16:00Z"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“LEXUS” or “TOYOTA”</w:t>
              </w:r>
            </w:ins>
          </w:p>
        </w:tc>
        <w:tc>
          <w:tcPr>
            <w:tcW w:w="1422" w:type="pct"/>
          </w:tcPr>
          <w:p w14:paraId="049311B4" w14:textId="009A5445" w:rsidR="00331A6B" w:rsidRDefault="00331A6B" w:rsidP="00331A6B">
            <w:pPr>
              <w:rPr>
                <w:ins w:id="81" w:author="Shyam Basani (TMNA)" w:date="2018-09-06T11:15:00Z"/>
                <w:rFonts w:ascii="Arial" w:hAnsi="Arial" w:cs="Arial"/>
                <w:sz w:val="18"/>
                <w:szCs w:val="18"/>
              </w:rPr>
            </w:pPr>
            <w:ins w:id="82" w:author="Shyam Basani (TMNA)" w:date="2018-09-06T11:16:00Z">
              <w:r>
                <w:rPr>
                  <w:rFonts w:ascii="Arial" w:hAnsi="Arial" w:cs="Arial"/>
                  <w:sz w:val="18"/>
                  <w:szCs w:val="18"/>
                </w:rPr>
                <w:t>Indicates the target brand</w:t>
              </w:r>
            </w:ins>
          </w:p>
        </w:tc>
      </w:tr>
      <w:tr w:rsidR="00331A6B" w:rsidRPr="005121C2" w14:paraId="49FF1BC6" w14:textId="77777777" w:rsidTr="00331A6B">
        <w:tc>
          <w:tcPr>
            <w:tcW w:w="1762" w:type="pct"/>
          </w:tcPr>
          <w:p w14:paraId="7B240843" w14:textId="3F56D206" w:rsidR="00331A6B" w:rsidRPr="005121C2" w:rsidRDefault="00331A6B" w:rsidP="00331A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CAMPAIGN_CD</w:t>
            </w:r>
          </w:p>
          <w:p w14:paraId="305DE68E" w14:textId="77777777" w:rsidR="00331A6B" w:rsidRPr="005121C2" w:rsidRDefault="00331A6B" w:rsidP="00331A6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(SSC_DETAIL.</w:t>
            </w:r>
            <w:r w:rsidRPr="005121C2">
              <w:rPr>
                <w:i/>
                <w:sz w:val="16"/>
                <w:szCs w:val="16"/>
              </w:rPr>
              <w:t xml:space="preserve"> </w:t>
            </w:r>
            <w:r w:rsidRPr="005121C2">
              <w:rPr>
                <w:rFonts w:ascii="Arial" w:hAnsi="Arial" w:cs="Arial"/>
                <w:i/>
                <w:sz w:val="16"/>
                <w:szCs w:val="16"/>
              </w:rPr>
              <w:t>DETAIL_CAMPAIGN_CD)</w:t>
            </w:r>
          </w:p>
        </w:tc>
        <w:tc>
          <w:tcPr>
            <w:tcW w:w="1816" w:type="pct"/>
          </w:tcPr>
          <w:p w14:paraId="1D62A4F0" w14:textId="77777777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6C5E4C5F" w14:textId="77777777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Uppercase.</w:t>
            </w:r>
          </w:p>
          <w:p w14:paraId="78A4D9C3" w14:textId="77777777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Alphanumeric, max length of 6.</w:t>
            </w:r>
          </w:p>
          <w:p w14:paraId="6742F46A" w14:textId="77777777" w:rsidR="00331A6B" w:rsidRPr="005121C2" w:rsidRDefault="00331A6B" w:rsidP="00331A6B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Example: </w:t>
            </w:r>
            <w:r w:rsidRPr="005121C2">
              <w:rPr>
                <w:rFonts w:ascii="Arial" w:hAnsi="Arial" w:cs="Arial"/>
                <w:sz w:val="18"/>
                <w:szCs w:val="18"/>
              </w:rPr>
              <w:t>ALB, 70G, GST001</w:t>
            </w:r>
          </w:p>
        </w:tc>
        <w:tc>
          <w:tcPr>
            <w:tcW w:w="1422" w:type="pct"/>
          </w:tcPr>
          <w:p w14:paraId="0EA779FA" w14:textId="77777777" w:rsidR="00331A6B" w:rsidRPr="005121C2" w:rsidRDefault="00331A6B" w:rsidP="00331A6B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The Campaign Code that is assigned by </w:t>
            </w:r>
            <w:r>
              <w:rPr>
                <w:rFonts w:ascii="Arial" w:hAnsi="Arial" w:cs="Arial"/>
                <w:sz w:val="18"/>
                <w:szCs w:val="18"/>
              </w:rPr>
              <w:t>TMNA</w:t>
            </w:r>
            <w:r w:rsidRPr="005121C2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331A6B" w:rsidRPr="005121C2" w14:paraId="2D19109F" w14:textId="77777777" w:rsidTr="00331A6B">
        <w:trPr>
          <w:trHeight w:val="863"/>
        </w:trPr>
        <w:tc>
          <w:tcPr>
            <w:tcW w:w="1762" w:type="pct"/>
          </w:tcPr>
          <w:p w14:paraId="281AD904" w14:textId="6C268922" w:rsidR="00331A6B" w:rsidRPr="005121C2" w:rsidRDefault="00331A6B" w:rsidP="00331A6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DETAIL_ID</w:t>
            </w:r>
            <w:r w:rsidRPr="005121C2">
              <w:rPr>
                <w:rFonts w:ascii="Arial" w:hAnsi="Arial" w:cs="Arial"/>
                <w:i/>
                <w:sz w:val="16"/>
                <w:szCs w:val="16"/>
              </w:rPr>
              <w:t xml:space="preserve"> (SSC_VIN_VIEW.DETAIL_ID)</w:t>
            </w:r>
          </w:p>
        </w:tc>
        <w:tc>
          <w:tcPr>
            <w:tcW w:w="1816" w:type="pct"/>
          </w:tcPr>
          <w:p w14:paraId="08639D5C" w14:textId="77777777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70987F00" w14:textId="77777777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Numeric, </w:t>
            </w:r>
            <w:proofErr w:type="spellStart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Autonumber</w:t>
            </w:r>
            <w:proofErr w:type="spellEnd"/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, max length of 7</w:t>
            </w:r>
          </w:p>
          <w:p w14:paraId="29042620" w14:textId="254D2620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Example: 3</w:t>
            </w:r>
            <w:r w:rsidRPr="005121C2">
              <w:rPr>
                <w:rFonts w:ascii="Arial" w:hAnsi="Arial" w:cs="Arial"/>
                <w:sz w:val="18"/>
                <w:szCs w:val="18"/>
              </w:rPr>
              <w:t>, 25, 405</w:t>
            </w:r>
          </w:p>
        </w:tc>
        <w:tc>
          <w:tcPr>
            <w:tcW w:w="1422" w:type="pct"/>
          </w:tcPr>
          <w:p w14:paraId="1F3771E5" w14:textId="5292EA86" w:rsidR="00331A6B" w:rsidRPr="005121C2" w:rsidRDefault="00331A6B" w:rsidP="00331A6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identifies the campaign content variant</w:t>
            </w:r>
          </w:p>
        </w:tc>
      </w:tr>
      <w:tr w:rsidR="00331A6B" w:rsidRPr="005121C2" w14:paraId="6DB4FD57" w14:textId="77777777" w:rsidTr="00331A6B">
        <w:trPr>
          <w:trHeight w:val="863"/>
        </w:trPr>
        <w:tc>
          <w:tcPr>
            <w:tcW w:w="1762" w:type="pct"/>
          </w:tcPr>
          <w:p w14:paraId="5E97D9EF" w14:textId="5697F7F0" w:rsidR="00331A6B" w:rsidRPr="005121C2" w:rsidRDefault="00331A6B" w:rsidP="00331A6B">
            <w:pPr>
              <w:rPr>
                <w:rFonts w:ascii="Arial" w:hAnsi="Arial" w:cs="Arial"/>
                <w:b/>
                <w:sz w:val="18"/>
                <w:szCs w:val="18"/>
              </w:rPr>
            </w:pPr>
            <w:commentRangeStart w:id="83"/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VERSION</w:t>
            </w:r>
            <w:commentRangeEnd w:id="83"/>
            <w:r>
              <w:rPr>
                <w:rStyle w:val="CommentReference"/>
              </w:rPr>
              <w:commentReference w:id="83"/>
            </w:r>
          </w:p>
        </w:tc>
        <w:tc>
          <w:tcPr>
            <w:tcW w:w="1816" w:type="pct"/>
          </w:tcPr>
          <w:p w14:paraId="1141CB06" w14:textId="77777777" w:rsidR="00331A6B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</w:t>
            </w:r>
          </w:p>
          <w:p w14:paraId="4D5C8BCE" w14:textId="77777777" w:rsidR="00331A6B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Fixed Length </w:t>
            </w:r>
            <w:proofErr w:type="spellStart"/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>Autonumber</w:t>
            </w:r>
            <w:proofErr w:type="spellEnd"/>
          </w:p>
          <w:p w14:paraId="02908D61" w14:textId="205F1818" w:rsidR="00331A6B" w:rsidRPr="005121C2" w:rsidRDefault="00331A6B" w:rsidP="00331A6B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Example 100, 101, 102 </w:t>
            </w:r>
          </w:p>
        </w:tc>
        <w:tc>
          <w:tcPr>
            <w:tcW w:w="1422" w:type="pct"/>
          </w:tcPr>
          <w:p w14:paraId="4225F627" w14:textId="77777777" w:rsidR="00331A6B" w:rsidRDefault="00331A6B" w:rsidP="00331A6B">
            <w:pPr>
              <w:rPr>
                <w:ins w:id="84" w:author="Luv Parakh (TMS)" w:date="2018-06-27T16:53:00Z"/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This is a counter that is used as an additional identifier for “versions” of a HU campaign i.e. when there are corrections or reminders. This column is not present on VIN files as VIN’s are expected to be the same across versions.</w:t>
            </w:r>
          </w:p>
          <w:p w14:paraId="7E8C76C2" w14:textId="0A29D77C" w:rsidR="00331A6B" w:rsidRPr="005121C2" w:rsidRDefault="00331A6B" w:rsidP="00331A6B">
            <w:pPr>
              <w:rPr>
                <w:rFonts w:ascii="Arial" w:hAnsi="Arial" w:cs="Arial"/>
                <w:sz w:val="18"/>
                <w:szCs w:val="18"/>
              </w:rPr>
            </w:pPr>
            <w:ins w:id="85" w:author="Luv Parakh (TMS)" w:date="2018-06-27T16:59:00Z">
              <w:r>
                <w:rPr>
                  <w:rFonts w:ascii="Arial" w:hAnsi="Arial" w:cs="Arial"/>
                  <w:sz w:val="18"/>
                  <w:szCs w:val="18"/>
                </w:rPr>
                <w:t>CT will always use t</w:t>
              </w:r>
            </w:ins>
            <w:ins w:id="86" w:author="Luv Parakh (TMS)" w:date="2018-06-27T16:53:00Z">
              <w:r>
                <w:rPr>
                  <w:rFonts w:ascii="Arial" w:hAnsi="Arial" w:cs="Arial"/>
                  <w:sz w:val="18"/>
                  <w:szCs w:val="18"/>
                </w:rPr>
                <w:t xml:space="preserve">he latest version of </w:t>
              </w:r>
            </w:ins>
            <w:ins w:id="87" w:author="Luv Parakh (TMS)" w:date="2018-06-27T16:59:00Z">
              <w:r>
                <w:rPr>
                  <w:rFonts w:ascii="Arial" w:hAnsi="Arial" w:cs="Arial"/>
                  <w:sz w:val="18"/>
                  <w:szCs w:val="18"/>
                </w:rPr>
                <w:t xml:space="preserve">a </w:t>
              </w:r>
            </w:ins>
            <w:ins w:id="88" w:author="Luv Parakh (TMS)" w:date="2018-06-27T16:53:00Z">
              <w:r>
                <w:rPr>
                  <w:rFonts w:ascii="Arial" w:hAnsi="Arial" w:cs="Arial"/>
                  <w:sz w:val="18"/>
                  <w:szCs w:val="18"/>
                </w:rPr>
                <w:t xml:space="preserve">campaign </w:t>
              </w:r>
            </w:ins>
            <w:ins w:id="89" w:author="Luv Parakh (TMS)" w:date="2018-06-27T16:59:00Z">
              <w:r>
                <w:rPr>
                  <w:rFonts w:ascii="Arial" w:hAnsi="Arial" w:cs="Arial"/>
                  <w:sz w:val="18"/>
                  <w:szCs w:val="18"/>
                </w:rPr>
                <w:t xml:space="preserve">to send to </w:t>
              </w:r>
            </w:ins>
            <w:ins w:id="90" w:author="Luv Parakh (TMS)" w:date="2018-06-27T16:53:00Z">
              <w:r>
                <w:rPr>
                  <w:rFonts w:ascii="Arial" w:hAnsi="Arial" w:cs="Arial"/>
                  <w:sz w:val="18"/>
                  <w:szCs w:val="18"/>
                </w:rPr>
                <w:t>all VIN</w:t>
              </w:r>
            </w:ins>
            <w:ins w:id="91" w:author="Luv Parakh (TMS)" w:date="2018-06-27T16:54:00Z">
              <w:r>
                <w:rPr>
                  <w:rFonts w:ascii="Arial" w:hAnsi="Arial" w:cs="Arial"/>
                  <w:sz w:val="18"/>
                  <w:szCs w:val="18"/>
                </w:rPr>
                <w:t>’s that have not completed the campaign</w:t>
              </w:r>
            </w:ins>
          </w:p>
        </w:tc>
      </w:tr>
      <w:tr w:rsidR="00AD3263" w:rsidRPr="005121C2" w14:paraId="5F9D0473" w14:textId="77777777" w:rsidTr="00331A6B">
        <w:trPr>
          <w:trHeight w:val="863"/>
          <w:ins w:id="92" w:author="Shyam Basani (TMNA)" w:date="2018-09-06T11:18:00Z"/>
        </w:trPr>
        <w:tc>
          <w:tcPr>
            <w:tcW w:w="1762" w:type="pct"/>
          </w:tcPr>
          <w:p w14:paraId="6AC1BC79" w14:textId="4787C2D6" w:rsidR="00AD3263" w:rsidRDefault="00AD3263" w:rsidP="00AD3263">
            <w:pPr>
              <w:rPr>
                <w:ins w:id="93" w:author="Shyam Basani (TMNA)" w:date="2018-09-06T11:18:00Z"/>
                <w:rFonts w:ascii="Arial" w:hAnsi="Arial" w:cs="Arial"/>
                <w:b/>
                <w:sz w:val="18"/>
                <w:szCs w:val="18"/>
              </w:rPr>
            </w:pPr>
            <w:ins w:id="94" w:author="Luv Parakh (TMS)" w:date="2018-09-07T11:07:00Z">
              <w:r>
                <w:rPr>
                  <w:rFonts w:ascii="Arial" w:hAnsi="Arial" w:cs="Arial"/>
                  <w:b/>
                  <w:sz w:val="18"/>
                  <w:szCs w:val="18"/>
                </w:rPr>
                <w:t>SHORT_DESC</w:t>
              </w:r>
            </w:ins>
          </w:p>
        </w:tc>
        <w:tc>
          <w:tcPr>
            <w:tcW w:w="1816" w:type="pct"/>
          </w:tcPr>
          <w:p w14:paraId="3E4A53D3" w14:textId="77777777" w:rsidR="00AD3263" w:rsidRPr="005121C2" w:rsidRDefault="00AD3263" w:rsidP="00AD3263">
            <w:pPr>
              <w:rPr>
                <w:ins w:id="95" w:author="Luv Parakh (TMS)" w:date="2018-09-07T11:07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96" w:author="Luv Parakh (TMS)" w:date="2018-09-07T11:07:00Z">
              <w:r w:rsidRPr="005121C2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Required.</w:t>
              </w:r>
            </w:ins>
          </w:p>
          <w:p w14:paraId="447E9573" w14:textId="77777777" w:rsidR="00AD3263" w:rsidRPr="005121C2" w:rsidRDefault="00AD3263" w:rsidP="00AD3263">
            <w:pPr>
              <w:rPr>
                <w:ins w:id="97" w:author="Luv Parakh (TMS)" w:date="2018-09-07T11:07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98" w:author="Luv Parakh (TMS)" w:date="2018-09-07T11:07:00Z"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 xml:space="preserve">Mixed </w:t>
              </w:r>
              <w:r w:rsidRPr="005121C2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case.</w:t>
              </w:r>
              <w:commentRangeStart w:id="99"/>
            </w:ins>
          </w:p>
          <w:p w14:paraId="2568670B" w14:textId="473847C6" w:rsidR="00AD3263" w:rsidRDefault="00AD3263" w:rsidP="00AD3263">
            <w:pPr>
              <w:rPr>
                <w:ins w:id="100" w:author="Shyam Basani (TMNA)" w:date="2018-09-06T11:18:00Z"/>
                <w:rFonts w:ascii="Arial" w:eastAsia="MS Mincho" w:hAnsi="Arial" w:cs="Arial"/>
                <w:sz w:val="18"/>
                <w:szCs w:val="18"/>
                <w:lang w:eastAsia="ja-JP"/>
              </w:rPr>
            </w:pPr>
            <w:ins w:id="101" w:author="Luv Parakh (TMS)" w:date="2018-09-07T11:07:00Z">
              <w:r w:rsidRPr="005121C2"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 xml:space="preserve">Alphanumeric, max length of </w:t>
              </w:r>
              <w:r>
                <w:rPr>
                  <w:rFonts w:ascii="Arial" w:eastAsia="MS Mincho" w:hAnsi="Arial" w:cs="Arial"/>
                  <w:sz w:val="18"/>
                  <w:szCs w:val="18"/>
                  <w:lang w:eastAsia="ja-JP"/>
                </w:rPr>
                <w:t>25</w:t>
              </w:r>
            </w:ins>
            <w:commentRangeEnd w:id="99"/>
            <w:ins w:id="102" w:author="Luv Parakh (TMS)" w:date="2018-09-20T09:08:00Z">
              <w:r w:rsidR="00946F0F">
                <w:rPr>
                  <w:rStyle w:val="CommentReference"/>
                </w:rPr>
                <w:commentReference w:id="99"/>
              </w:r>
            </w:ins>
          </w:p>
        </w:tc>
        <w:tc>
          <w:tcPr>
            <w:tcW w:w="1422" w:type="pct"/>
          </w:tcPr>
          <w:p w14:paraId="3145D8DB" w14:textId="018F1C2C" w:rsidR="00AD3263" w:rsidRPr="00FB42DE" w:rsidRDefault="00AD3263" w:rsidP="00AD3263">
            <w:pPr>
              <w:rPr>
                <w:ins w:id="103" w:author="Shyam Basani (TMNA)" w:date="2018-09-06T11:18:00Z"/>
                <w:rFonts w:ascii="Arial" w:hAnsi="Arial" w:cs="Arial"/>
                <w:b/>
                <w:sz w:val="18"/>
                <w:szCs w:val="18"/>
              </w:rPr>
            </w:pPr>
            <w:ins w:id="104" w:author="Luv Parakh (TMS)" w:date="2018-09-07T11:07:00Z">
              <w:r>
                <w:rPr>
                  <w:rFonts w:ascii="Arial" w:hAnsi="Arial" w:cs="Arial"/>
                  <w:sz w:val="18"/>
                  <w:szCs w:val="18"/>
                </w:rPr>
                <w:t>Short description of the campaign that will be shown to the customer in the inbox, as well as in the header of the details</w:t>
              </w:r>
            </w:ins>
          </w:p>
        </w:tc>
      </w:tr>
      <w:tr w:rsidR="00AD3263" w:rsidRPr="005121C2" w:rsidDel="00946F0F" w14:paraId="06F71450" w14:textId="2408A046" w:rsidTr="00331A6B">
        <w:trPr>
          <w:trHeight w:val="863"/>
          <w:ins w:id="105" w:author="Shyam Basani (TMNA)" w:date="2018-09-06T11:18:00Z"/>
          <w:del w:id="106" w:author="Luv Parakh (TMS)" w:date="2018-09-20T09:07:00Z"/>
        </w:trPr>
        <w:tc>
          <w:tcPr>
            <w:tcW w:w="1762" w:type="pct"/>
          </w:tcPr>
          <w:p w14:paraId="703191F1" w14:textId="1910C7E7" w:rsidR="00AD3263" w:rsidDel="00946F0F" w:rsidRDefault="00AD3263" w:rsidP="00AD3263">
            <w:pPr>
              <w:rPr>
                <w:ins w:id="107" w:author="Shyam Basani (TMNA)" w:date="2018-09-06T11:18:00Z"/>
                <w:del w:id="108" w:author="Luv Parakh (TMS)" w:date="2018-09-20T09:07:00Z"/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16" w:type="pct"/>
          </w:tcPr>
          <w:p w14:paraId="38B8C74F" w14:textId="2D3D75DC" w:rsidR="00AD3263" w:rsidDel="00946F0F" w:rsidRDefault="00AD3263" w:rsidP="00AD3263">
            <w:pPr>
              <w:rPr>
                <w:ins w:id="109" w:author="Shyam Basani (TMNA)" w:date="2018-09-06T11:18:00Z"/>
                <w:del w:id="110" w:author="Luv Parakh (TMS)" w:date="2018-09-20T09:07:00Z"/>
                <w:rFonts w:ascii="Arial" w:eastAsia="MS Mincho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422" w:type="pct"/>
          </w:tcPr>
          <w:p w14:paraId="23C2E5D0" w14:textId="714FF8CC" w:rsidR="00AD3263" w:rsidRPr="00FB42DE" w:rsidDel="00946F0F" w:rsidRDefault="00AD3263" w:rsidP="00AD3263">
            <w:pPr>
              <w:rPr>
                <w:ins w:id="111" w:author="Shyam Basani (TMNA)" w:date="2018-09-06T11:18:00Z"/>
                <w:del w:id="112" w:author="Luv Parakh (TMS)" w:date="2018-09-20T09:07:00Z"/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D3263" w:rsidRPr="005121C2" w14:paraId="4EE29C0F" w14:textId="77777777" w:rsidTr="00331A6B">
        <w:trPr>
          <w:trHeight w:val="863"/>
        </w:trPr>
        <w:tc>
          <w:tcPr>
            <w:tcW w:w="1762" w:type="pct"/>
          </w:tcPr>
          <w:p w14:paraId="4E5B31C8" w14:textId="77777777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ACTIVITY_DESCRIPTION</w:t>
            </w:r>
          </w:p>
          <w:p w14:paraId="1B91971B" w14:textId="77777777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(SSC_DETAIL. ACTIVITY_DESCRIPTION)</w:t>
            </w:r>
          </w:p>
        </w:tc>
        <w:tc>
          <w:tcPr>
            <w:tcW w:w="1816" w:type="pct"/>
          </w:tcPr>
          <w:p w14:paraId="3B5EAB4B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Required. </w:t>
            </w:r>
          </w:p>
          <w:p w14:paraId="39DE36D6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Mixed case.</w:t>
            </w:r>
          </w:p>
          <w:p w14:paraId="1CEA7A60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Text/Memo, max length of </w:t>
            </w:r>
            <w:commentRangeStart w:id="113"/>
            <w:r w:rsidRPr="005121C2">
              <w:rPr>
                <w:rFonts w:ascii="Arial" w:hAnsi="Arial" w:cs="Arial"/>
                <w:sz w:val="18"/>
                <w:szCs w:val="18"/>
              </w:rPr>
              <w:t>2000</w:t>
            </w:r>
            <w:commentRangeEnd w:id="113"/>
            <w:r>
              <w:rPr>
                <w:rStyle w:val="CommentReference"/>
              </w:rPr>
              <w:commentReference w:id="113"/>
            </w:r>
          </w:p>
        </w:tc>
        <w:tc>
          <w:tcPr>
            <w:tcW w:w="1422" w:type="pct"/>
          </w:tcPr>
          <w:p w14:paraId="6A65650D" w14:textId="636F02C1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Activity Description as filed in the DIR or alternate description from compliance team (for LSC/SSC). </w:t>
            </w:r>
          </w:p>
        </w:tc>
      </w:tr>
      <w:tr w:rsidR="00AD3263" w:rsidRPr="005121C2" w14:paraId="652FD5EB" w14:textId="77777777" w:rsidTr="00331A6B">
        <w:tc>
          <w:tcPr>
            <w:tcW w:w="1762" w:type="pct"/>
          </w:tcPr>
          <w:p w14:paraId="6689BA59" w14:textId="77777777" w:rsidR="00AD3263" w:rsidRPr="005121C2" w:rsidRDefault="00AD3263" w:rsidP="00AD32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SAFETY_RISK_DESCRIPTION</w:t>
            </w:r>
          </w:p>
          <w:p w14:paraId="4CBECC70" w14:textId="77777777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(SSC_DETAIL. SAFETY_RISK_DESCRIPTION)</w:t>
            </w:r>
          </w:p>
        </w:tc>
        <w:tc>
          <w:tcPr>
            <w:tcW w:w="1816" w:type="pct"/>
          </w:tcPr>
          <w:p w14:paraId="4EB5B1F0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Optional. </w:t>
            </w:r>
          </w:p>
          <w:p w14:paraId="2B782871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Mixed case.</w:t>
            </w:r>
          </w:p>
          <w:p w14:paraId="3BB4523D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>Text/Memo, max length of 2000</w:t>
            </w:r>
          </w:p>
        </w:tc>
        <w:tc>
          <w:tcPr>
            <w:tcW w:w="1422" w:type="pct"/>
          </w:tcPr>
          <w:p w14:paraId="41643357" w14:textId="77777777" w:rsidR="00AD3263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Safety Risk Description as filed in the DIR (safety recalls only). </w:t>
            </w:r>
          </w:p>
          <w:p w14:paraId="0FC3CA2D" w14:textId="28F452DD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be left blank for other types of campaigns</w:t>
            </w:r>
          </w:p>
        </w:tc>
      </w:tr>
      <w:tr w:rsidR="00AD3263" w:rsidRPr="005121C2" w14:paraId="5A126BEE" w14:textId="77777777" w:rsidTr="00331A6B">
        <w:tc>
          <w:tcPr>
            <w:tcW w:w="1762" w:type="pct"/>
          </w:tcPr>
          <w:p w14:paraId="772E93B3" w14:textId="77777777" w:rsidR="00AD3263" w:rsidRPr="005121C2" w:rsidRDefault="00AD3263" w:rsidP="00AD3263">
            <w:pPr>
              <w:rPr>
                <w:rFonts w:ascii="Arial" w:hAnsi="Arial" w:cs="Arial"/>
                <w:b/>
                <w:sz w:val="18"/>
                <w:szCs w:val="18"/>
              </w:rPr>
            </w:pPr>
            <w:commentRangeStart w:id="114"/>
            <w:r w:rsidRPr="005121C2">
              <w:rPr>
                <w:rFonts w:ascii="Arial" w:hAnsi="Arial" w:cs="Arial"/>
                <w:b/>
                <w:sz w:val="18"/>
                <w:szCs w:val="18"/>
              </w:rPr>
              <w:t>REMEDY_DESCRIPTION</w:t>
            </w:r>
          </w:p>
          <w:p w14:paraId="50E5397B" w14:textId="77777777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6"/>
                <w:szCs w:val="16"/>
              </w:rPr>
              <w:t>(SSC_DETAIL. REMEDY_DESCRIPTION)</w:t>
            </w:r>
          </w:p>
        </w:tc>
        <w:tc>
          <w:tcPr>
            <w:tcW w:w="1816" w:type="pct"/>
          </w:tcPr>
          <w:p w14:paraId="04DAFC7A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Required. </w:t>
            </w:r>
          </w:p>
          <w:p w14:paraId="60149129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Mixed case.</w:t>
            </w:r>
          </w:p>
          <w:p w14:paraId="1011BE9E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>Text/Memo, max length of 2000</w:t>
            </w:r>
          </w:p>
        </w:tc>
        <w:tc>
          <w:tcPr>
            <w:tcW w:w="1422" w:type="pct"/>
          </w:tcPr>
          <w:p w14:paraId="13CA7C62" w14:textId="5A08A66A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This is the remedy description for this recall as filed in the DIR or alternate remedy description from compliance team (for LSC/SSC). 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</w:tr>
      <w:tr w:rsidR="00AD3263" w:rsidRPr="005121C2" w14:paraId="734BF62D" w14:textId="77777777" w:rsidTr="00331A6B">
        <w:tc>
          <w:tcPr>
            <w:tcW w:w="1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167E" w14:textId="07C4535D" w:rsidR="00AD3263" w:rsidRPr="005121C2" w:rsidRDefault="00AD3263" w:rsidP="00AD32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EXPIR</w:t>
            </w:r>
            <w:r>
              <w:rPr>
                <w:rFonts w:ascii="Arial" w:hAnsi="Arial" w:cs="Arial"/>
                <w:b/>
                <w:sz w:val="18"/>
                <w:szCs w:val="18"/>
              </w:rPr>
              <w:t>ATION</w:t>
            </w:r>
            <w:r w:rsidRPr="005121C2">
              <w:rPr>
                <w:rFonts w:ascii="Arial" w:hAnsi="Arial" w:cs="Arial"/>
                <w:b/>
                <w:sz w:val="18"/>
                <w:szCs w:val="18"/>
              </w:rPr>
              <w:t>_DATE</w:t>
            </w:r>
          </w:p>
          <w:p w14:paraId="7C48B018" w14:textId="77777777" w:rsidR="00AD3263" w:rsidRPr="005121C2" w:rsidRDefault="00AD3263" w:rsidP="00AD326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8"/>
                <w:szCs w:val="18"/>
              </w:rPr>
              <w:t>(SSC_DETAIL.</w:t>
            </w:r>
            <w:r w:rsidRPr="005121C2">
              <w:rPr>
                <w:i/>
              </w:rPr>
              <w:t xml:space="preserve"> </w:t>
            </w:r>
            <w:r w:rsidRPr="005121C2">
              <w:rPr>
                <w:rFonts w:ascii="Arial" w:hAnsi="Arial" w:cs="Arial"/>
                <w:i/>
                <w:sz w:val="18"/>
                <w:szCs w:val="18"/>
              </w:rPr>
              <w:t>DETAIL_EXPIRY_DATE)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7E23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 xml:space="preserve">Optional. </w:t>
            </w:r>
          </w:p>
          <w:p w14:paraId="742BAA1A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Date/Time, MM/DD/YYYY</w:t>
            </w:r>
          </w:p>
          <w:p w14:paraId="4A2999C9" w14:textId="276FCD00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 xml:space="preserve">Example: </w:t>
            </w:r>
            <w:ins w:id="115" w:author="Luv Parakh (TMS)" w:date="2018-09-20T09:08:00Z">
              <w:r w:rsidR="00946F0F">
                <w:rPr>
                  <w:rFonts w:ascii="Arial" w:hAnsi="Arial" w:cs="Arial"/>
                  <w:sz w:val="18"/>
                  <w:szCs w:val="18"/>
                </w:rPr>
                <w:t>0</w:t>
              </w:r>
            </w:ins>
            <w:r w:rsidRPr="005121C2">
              <w:rPr>
                <w:rFonts w:ascii="Arial" w:hAnsi="Arial" w:cs="Arial"/>
                <w:sz w:val="18"/>
                <w:szCs w:val="18"/>
              </w:rPr>
              <w:t>8/16/2003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D950D" w14:textId="77777777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>This field will only be used for LSC (Limited Service Campaigns) to display the date that the campaign expires/expired. It is meant for display purposes only, not to determine of a record should still be shown or not.</w:t>
            </w:r>
          </w:p>
        </w:tc>
      </w:tr>
      <w:tr w:rsidR="00AD3263" w:rsidRPr="005121C2" w14:paraId="69A0D523" w14:textId="77777777" w:rsidTr="00331A6B">
        <w:tc>
          <w:tcPr>
            <w:tcW w:w="1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101D" w14:textId="07AC37C1" w:rsidR="00AD3263" w:rsidRPr="005121C2" w:rsidRDefault="00AD3263" w:rsidP="00AD32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b/>
                <w:sz w:val="18"/>
                <w:szCs w:val="18"/>
              </w:rPr>
              <w:t>TYPE_ABBRV</w:t>
            </w:r>
          </w:p>
          <w:p w14:paraId="02E6F471" w14:textId="77777777" w:rsidR="00AD3263" w:rsidRPr="005121C2" w:rsidRDefault="00AD3263" w:rsidP="00AD326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121C2">
              <w:rPr>
                <w:rFonts w:ascii="Arial" w:hAnsi="Arial" w:cs="Arial"/>
                <w:i/>
                <w:sz w:val="18"/>
                <w:szCs w:val="18"/>
              </w:rPr>
              <w:t>(SSC_TYPE. SSC_TYPE_ABBRV)</w:t>
            </w:r>
          </w:p>
        </w:tc>
        <w:tc>
          <w:tcPr>
            <w:tcW w:w="1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4699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Required.</w:t>
            </w:r>
          </w:p>
          <w:p w14:paraId="306D5A97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Uppercase.</w:t>
            </w:r>
          </w:p>
          <w:p w14:paraId="6E3918C3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Text, max length of 50.</w:t>
            </w:r>
          </w:p>
          <w:p w14:paraId="1F77DCBD" w14:textId="77777777" w:rsidR="00AD3263" w:rsidRPr="005121C2" w:rsidRDefault="00AD3263" w:rsidP="00AD3263">
            <w:pPr>
              <w:rPr>
                <w:rFonts w:ascii="Arial" w:eastAsia="MS Mincho" w:hAnsi="Arial" w:cs="Arial"/>
                <w:sz w:val="18"/>
                <w:szCs w:val="18"/>
                <w:lang w:eastAsia="ja-JP"/>
              </w:rPr>
            </w:pPr>
            <w:r w:rsidRPr="005121C2">
              <w:rPr>
                <w:rFonts w:ascii="Arial" w:eastAsia="MS Mincho" w:hAnsi="Arial" w:cs="Arial"/>
                <w:sz w:val="18"/>
                <w:szCs w:val="18"/>
                <w:lang w:eastAsia="ja-JP"/>
              </w:rPr>
              <w:t>Example: REC-S, REC-E, SSC, LSC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C07B7" w14:textId="250DAAF3" w:rsidR="00AD3263" w:rsidRPr="005121C2" w:rsidRDefault="00AD3263" w:rsidP="00AD3263">
            <w:pPr>
              <w:rPr>
                <w:rFonts w:ascii="Arial" w:hAnsi="Arial" w:cs="Arial"/>
                <w:sz w:val="18"/>
                <w:szCs w:val="18"/>
              </w:rPr>
            </w:pPr>
            <w:r w:rsidRPr="005121C2">
              <w:rPr>
                <w:rFonts w:ascii="Arial" w:hAnsi="Arial" w:cs="Arial"/>
                <w:sz w:val="18"/>
                <w:szCs w:val="18"/>
              </w:rPr>
              <w:t>This field will provide the “code” used to refer to the different types of recall/campaign records. Should not be used for display but can be used for grouping/</w:t>
            </w:r>
            <w:r>
              <w:rPr>
                <w:rFonts w:ascii="Arial" w:hAnsi="Arial" w:cs="Arial"/>
                <w:sz w:val="18"/>
                <w:szCs w:val="18"/>
              </w:rPr>
              <w:t>logic coding needs.</w:t>
            </w:r>
          </w:p>
        </w:tc>
      </w:tr>
    </w:tbl>
    <w:p w14:paraId="7FA2D27C" w14:textId="77777777" w:rsidR="00B41CF6" w:rsidRPr="005121C2" w:rsidRDefault="00B41CF6" w:rsidP="00A2597C">
      <w:pPr>
        <w:rPr>
          <w:rFonts w:ascii="Arial" w:hAnsi="Arial" w:cs="Arial"/>
          <w:sz w:val="20"/>
          <w:szCs w:val="20"/>
        </w:rPr>
      </w:pPr>
    </w:p>
    <w:p w14:paraId="7E927F38" w14:textId="77777777" w:rsidR="006814AC" w:rsidRDefault="006814AC" w:rsidP="00A2597C">
      <w:pPr>
        <w:rPr>
          <w:rFonts w:ascii="Arial" w:hAnsi="Arial" w:cs="Arial"/>
          <w:sz w:val="20"/>
          <w:szCs w:val="20"/>
        </w:rPr>
      </w:pPr>
    </w:p>
    <w:p w14:paraId="0111D019" w14:textId="77777777" w:rsidR="006814AC" w:rsidRDefault="006814AC" w:rsidP="00A2597C">
      <w:pPr>
        <w:rPr>
          <w:rFonts w:ascii="Arial" w:hAnsi="Arial" w:cs="Arial"/>
          <w:sz w:val="20"/>
          <w:szCs w:val="20"/>
        </w:rPr>
      </w:pPr>
    </w:p>
    <w:p w14:paraId="2471CF37" w14:textId="64C8A93F" w:rsidR="00A2597C" w:rsidRPr="005121C2" w:rsidRDefault="00A2597C" w:rsidP="00A2597C">
      <w:pPr>
        <w:rPr>
          <w:rFonts w:ascii="Arial" w:hAnsi="Arial" w:cs="Arial"/>
          <w:sz w:val="20"/>
          <w:szCs w:val="20"/>
        </w:rPr>
      </w:pPr>
      <w:r w:rsidRPr="005121C2">
        <w:rPr>
          <w:rFonts w:ascii="Arial" w:hAnsi="Arial" w:cs="Arial"/>
          <w:sz w:val="20"/>
          <w:szCs w:val="20"/>
        </w:rPr>
        <w:t xml:space="preserve">Screenshot </w:t>
      </w:r>
      <w:r w:rsidR="003E00E3" w:rsidRPr="005121C2">
        <w:rPr>
          <w:rFonts w:ascii="Arial" w:hAnsi="Arial" w:cs="Arial"/>
          <w:sz w:val="20"/>
          <w:szCs w:val="20"/>
        </w:rPr>
        <w:t xml:space="preserve">of </w:t>
      </w:r>
      <w:r w:rsidR="00011AA4" w:rsidRPr="005121C2">
        <w:rPr>
          <w:rFonts w:ascii="Arial" w:hAnsi="Arial" w:cs="Arial"/>
          <w:sz w:val="20"/>
          <w:szCs w:val="20"/>
        </w:rPr>
        <w:t>an example</w:t>
      </w:r>
      <w:r w:rsidR="003E00E3" w:rsidRPr="005121C2">
        <w:rPr>
          <w:rFonts w:ascii="Arial" w:hAnsi="Arial" w:cs="Arial"/>
          <w:sz w:val="20"/>
          <w:szCs w:val="20"/>
        </w:rPr>
        <w:t xml:space="preserve"> </w:t>
      </w:r>
      <w:r w:rsidRPr="005121C2">
        <w:rPr>
          <w:rFonts w:ascii="Arial" w:hAnsi="Arial" w:cs="Arial"/>
          <w:sz w:val="20"/>
          <w:szCs w:val="20"/>
        </w:rPr>
        <w:t>Campaign</w:t>
      </w:r>
      <w:r w:rsidR="003E00E3" w:rsidRPr="005121C2">
        <w:rPr>
          <w:rFonts w:ascii="Arial" w:hAnsi="Arial" w:cs="Arial"/>
          <w:sz w:val="20"/>
          <w:szCs w:val="20"/>
        </w:rPr>
        <w:t xml:space="preserve"> </w:t>
      </w:r>
      <w:r w:rsidRPr="005121C2">
        <w:rPr>
          <w:rFonts w:ascii="Arial" w:hAnsi="Arial" w:cs="Arial"/>
          <w:sz w:val="20"/>
          <w:szCs w:val="20"/>
        </w:rPr>
        <w:t>Guide File</w:t>
      </w:r>
      <w:r w:rsidR="005D3509" w:rsidRPr="005121C2">
        <w:rPr>
          <w:rFonts w:ascii="Arial" w:hAnsi="Arial" w:cs="Arial"/>
          <w:sz w:val="20"/>
          <w:szCs w:val="20"/>
        </w:rPr>
        <w:t xml:space="preserve"> </w:t>
      </w:r>
    </w:p>
    <w:p w14:paraId="3D2747AC" w14:textId="77777777" w:rsidR="005B4AD8" w:rsidRPr="005121C2" w:rsidRDefault="005B4AD8" w:rsidP="00273344">
      <w:pPr>
        <w:rPr>
          <w:rFonts w:ascii="Arial" w:hAnsi="Arial" w:cs="Arial"/>
          <w:sz w:val="18"/>
          <w:szCs w:val="18"/>
        </w:rPr>
      </w:pPr>
    </w:p>
    <w:p w14:paraId="26F57165" w14:textId="7182D690" w:rsidR="007A3EF6" w:rsidRDefault="007A3EF6" w:rsidP="00273344">
      <w:pPr>
        <w:rPr>
          <w:rFonts w:ascii="Arial" w:hAnsi="Arial" w:cs="Arial"/>
          <w:sz w:val="18"/>
          <w:szCs w:val="18"/>
        </w:rPr>
      </w:pPr>
    </w:p>
    <w:p w14:paraId="422140F2" w14:textId="266F6BA1" w:rsidR="00B45146" w:rsidRDefault="00B45146" w:rsidP="00273344">
      <w:pPr>
        <w:rPr>
          <w:rFonts w:ascii="Arial" w:hAnsi="Arial" w:cs="Arial"/>
          <w:sz w:val="18"/>
          <w:szCs w:val="18"/>
        </w:rPr>
      </w:pPr>
    </w:p>
    <w:p w14:paraId="1B80B703" w14:textId="76E2C58B" w:rsidR="00B45146" w:rsidRDefault="00B45146" w:rsidP="00273344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74C165EC" wp14:editId="4D316F74">
            <wp:extent cx="6809499" cy="514350"/>
            <wp:effectExtent l="19050" t="19050" r="1079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5256" cy="514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D6F721" w14:textId="6DA6F40E" w:rsidR="006E2E21" w:rsidRDefault="006E2E21" w:rsidP="00273344">
      <w:pPr>
        <w:rPr>
          <w:rFonts w:ascii="Arial" w:hAnsi="Arial" w:cs="Arial"/>
          <w:sz w:val="18"/>
          <w:szCs w:val="18"/>
        </w:rPr>
      </w:pPr>
    </w:p>
    <w:p w14:paraId="38EDB38C" w14:textId="4F106250" w:rsidR="006E2E21" w:rsidRDefault="006E2E21" w:rsidP="00273344">
      <w:pPr>
        <w:rPr>
          <w:rFonts w:ascii="Arial" w:hAnsi="Arial" w:cs="Arial"/>
          <w:sz w:val="18"/>
          <w:szCs w:val="18"/>
        </w:rPr>
      </w:pPr>
    </w:p>
    <w:p w14:paraId="42987B2B" w14:textId="2ADC4838" w:rsidR="006E2E21" w:rsidRDefault="006E2E21" w:rsidP="00273344">
      <w:pPr>
        <w:rPr>
          <w:rFonts w:ascii="Arial" w:hAnsi="Arial" w:cs="Arial"/>
          <w:b/>
          <w:sz w:val="22"/>
          <w:szCs w:val="22"/>
        </w:rPr>
      </w:pPr>
      <w:commentRangeStart w:id="116"/>
      <w:r w:rsidRPr="006E2E21">
        <w:rPr>
          <w:rFonts w:ascii="Arial" w:hAnsi="Arial" w:cs="Arial"/>
          <w:b/>
          <w:sz w:val="22"/>
          <w:szCs w:val="22"/>
        </w:rPr>
        <w:t xml:space="preserve">Head Unit </w:t>
      </w:r>
      <w:r w:rsidR="000F534F">
        <w:rPr>
          <w:rFonts w:ascii="Arial" w:hAnsi="Arial" w:cs="Arial"/>
          <w:b/>
          <w:sz w:val="22"/>
          <w:szCs w:val="22"/>
        </w:rPr>
        <w:t>Notification</w:t>
      </w:r>
      <w:r w:rsidRPr="006E2E21">
        <w:rPr>
          <w:rFonts w:ascii="Arial" w:hAnsi="Arial" w:cs="Arial"/>
          <w:b/>
          <w:sz w:val="22"/>
          <w:szCs w:val="22"/>
        </w:rPr>
        <w:t xml:space="preserve"> Construction</w:t>
      </w:r>
    </w:p>
    <w:p w14:paraId="30D8F0CC" w14:textId="5FCB4BF5" w:rsidR="000B4868" w:rsidRPr="00E20759" w:rsidRDefault="00E20759" w:rsidP="00273344">
      <w:pPr>
        <w:rPr>
          <w:rFonts w:ascii="Arial" w:hAnsi="Arial" w:cs="Arial"/>
          <w:sz w:val="20"/>
          <w:szCs w:val="20"/>
        </w:rPr>
      </w:pPr>
      <w:r w:rsidRPr="00E20759">
        <w:rPr>
          <w:rFonts w:ascii="Arial" w:hAnsi="Arial" w:cs="Arial"/>
          <w:sz w:val="20"/>
          <w:szCs w:val="20"/>
        </w:rPr>
        <w:t xml:space="preserve">The details below </w:t>
      </w:r>
      <w:r>
        <w:rPr>
          <w:rFonts w:ascii="Arial" w:hAnsi="Arial" w:cs="Arial"/>
          <w:sz w:val="20"/>
          <w:szCs w:val="20"/>
        </w:rPr>
        <w:t xml:space="preserve">outline the logic to use to build the head unit </w:t>
      </w:r>
      <w:r w:rsidR="000F534F">
        <w:rPr>
          <w:rFonts w:ascii="Arial" w:hAnsi="Arial" w:cs="Arial"/>
          <w:sz w:val="20"/>
          <w:szCs w:val="20"/>
        </w:rPr>
        <w:t>notification</w:t>
      </w:r>
      <w:r>
        <w:rPr>
          <w:rFonts w:ascii="Arial" w:hAnsi="Arial" w:cs="Arial"/>
          <w:sz w:val="20"/>
          <w:szCs w:val="20"/>
        </w:rPr>
        <w:t xml:space="preserve">s. </w:t>
      </w:r>
      <w:del w:id="117" w:author="Luv Parakh (TMS)" w:date="2018-09-07T18:27:00Z">
        <w:r w:rsidDel="00441691">
          <w:rPr>
            <w:rFonts w:ascii="Arial" w:hAnsi="Arial" w:cs="Arial"/>
            <w:sz w:val="20"/>
            <w:szCs w:val="20"/>
          </w:rPr>
          <w:delText xml:space="preserve"> </w:delText>
        </w:r>
      </w:del>
      <w:commentRangeEnd w:id="116"/>
      <w:r w:rsidR="00441691">
        <w:rPr>
          <w:rStyle w:val="CommentReference"/>
        </w:rPr>
        <w:commentReference w:id="116"/>
      </w:r>
    </w:p>
    <w:p w14:paraId="4AFED0A0" w14:textId="77777777" w:rsidR="000B4868" w:rsidRPr="00E20759" w:rsidRDefault="000B4868" w:rsidP="00273344">
      <w:pPr>
        <w:rPr>
          <w:rFonts w:ascii="Arial" w:hAnsi="Arial" w:cs="Arial"/>
          <w:sz w:val="20"/>
          <w:szCs w:val="20"/>
        </w:rPr>
      </w:pPr>
    </w:p>
    <w:p w14:paraId="2C5D050A" w14:textId="152DD803" w:rsidR="00E20759" w:rsidRPr="00E20759" w:rsidRDefault="000F534F" w:rsidP="006E2E2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Notification</w:t>
      </w:r>
      <w:r w:rsidR="00E20759" w:rsidRPr="00E20759">
        <w:rPr>
          <w:rFonts w:ascii="Arial" w:hAnsi="Arial" w:cs="Arial"/>
          <w:b/>
          <w:sz w:val="20"/>
          <w:szCs w:val="20"/>
          <w:u w:val="single"/>
        </w:rPr>
        <w:t xml:space="preserve"> Title</w:t>
      </w:r>
    </w:p>
    <w:p w14:paraId="19DB13CC" w14:textId="090E4BAA" w:rsidR="006E2E21" w:rsidRPr="00E20759" w:rsidRDefault="006E2E21" w:rsidP="006E2E21">
      <w:pPr>
        <w:rPr>
          <w:rFonts w:ascii="Arial" w:hAnsi="Arial" w:cs="Arial"/>
          <w:sz w:val="20"/>
          <w:szCs w:val="20"/>
        </w:rPr>
      </w:pPr>
      <w:r w:rsidRPr="00E20759">
        <w:rPr>
          <w:rFonts w:ascii="Arial" w:hAnsi="Arial" w:cs="Arial"/>
          <w:sz w:val="20"/>
          <w:szCs w:val="20"/>
        </w:rPr>
        <w:t xml:space="preserve">Here </w:t>
      </w:r>
      <w:r w:rsidR="002C7ACF" w:rsidRPr="00E20759">
        <w:rPr>
          <w:rFonts w:ascii="Arial" w:hAnsi="Arial" w:cs="Arial"/>
          <w:sz w:val="20"/>
          <w:szCs w:val="20"/>
        </w:rPr>
        <w:t>are</w:t>
      </w:r>
      <w:r w:rsidRPr="00E20759">
        <w:rPr>
          <w:rFonts w:ascii="Arial" w:hAnsi="Arial" w:cs="Arial"/>
          <w:sz w:val="20"/>
          <w:szCs w:val="20"/>
        </w:rPr>
        <w:t xml:space="preserve"> the recommended </w:t>
      </w:r>
      <w:del w:id="118" w:author="Luv Parakh (TMS)" w:date="2018-06-27T16:41:00Z">
        <w:r w:rsidRPr="00E20759" w:rsidDel="000F534F">
          <w:rPr>
            <w:rFonts w:ascii="Arial" w:hAnsi="Arial" w:cs="Arial"/>
            <w:sz w:val="20"/>
            <w:szCs w:val="20"/>
          </w:rPr>
          <w:delText>message</w:delText>
        </w:r>
      </w:del>
      <w:ins w:id="119" w:author="Luv Parakh (TMS)" w:date="2018-06-27T16:41:00Z">
        <w:r w:rsidR="000F534F">
          <w:rPr>
            <w:rFonts w:ascii="Arial" w:hAnsi="Arial" w:cs="Arial"/>
            <w:sz w:val="20"/>
            <w:szCs w:val="20"/>
          </w:rPr>
          <w:t>notification</w:t>
        </w:r>
      </w:ins>
      <w:r w:rsidRPr="00E20759">
        <w:rPr>
          <w:rFonts w:ascii="Arial" w:hAnsi="Arial" w:cs="Arial"/>
          <w:sz w:val="20"/>
          <w:szCs w:val="20"/>
        </w:rPr>
        <w:t xml:space="preserve"> titles for the </w:t>
      </w:r>
      <w:del w:id="120" w:author="Luv Parakh (TMS)" w:date="2018-06-27T16:41:00Z">
        <w:r w:rsidRPr="00E20759" w:rsidDel="000F534F">
          <w:rPr>
            <w:rFonts w:ascii="Arial" w:hAnsi="Arial" w:cs="Arial"/>
            <w:sz w:val="20"/>
            <w:szCs w:val="20"/>
          </w:rPr>
          <w:delText>message</w:delText>
        </w:r>
      </w:del>
      <w:ins w:id="121" w:author="Luv Parakh (TMS)" w:date="2018-06-27T16:41:00Z">
        <w:r w:rsidR="000F534F">
          <w:rPr>
            <w:rFonts w:ascii="Arial" w:hAnsi="Arial" w:cs="Arial"/>
            <w:sz w:val="20"/>
            <w:szCs w:val="20"/>
          </w:rPr>
          <w:t>notification</w:t>
        </w:r>
      </w:ins>
      <w:r w:rsidRPr="00E20759">
        <w:rPr>
          <w:rFonts w:ascii="Arial" w:hAnsi="Arial" w:cs="Arial"/>
          <w:sz w:val="20"/>
          <w:szCs w:val="20"/>
        </w:rPr>
        <w:t xml:space="preserve"> list:</w:t>
      </w:r>
    </w:p>
    <w:p w14:paraId="1D53AD9D" w14:textId="77777777" w:rsidR="00104B03" w:rsidRDefault="00104B03" w:rsidP="006E2E21">
      <w:pPr>
        <w:rPr>
          <w:rFonts w:ascii="Arial" w:hAnsi="Arial" w:cs="Arial"/>
          <w:sz w:val="20"/>
          <w:szCs w:val="20"/>
        </w:rPr>
      </w:pPr>
    </w:p>
    <w:p w14:paraId="049341A5" w14:textId="5B0D03B2" w:rsidR="006E2E21" w:rsidRPr="002C7ACF" w:rsidRDefault="006E2E21" w:rsidP="002C7AC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2C7ACF">
        <w:rPr>
          <w:rFonts w:ascii="Arial" w:hAnsi="Arial" w:cs="Arial"/>
          <w:sz w:val="20"/>
          <w:szCs w:val="20"/>
        </w:rPr>
        <w:t>If SSC_TYPE_ABBRV = REC-S</w:t>
      </w:r>
    </w:p>
    <w:p w14:paraId="204A0F54" w14:textId="7ECF42ED" w:rsidR="006E2E21" w:rsidRPr="002C7ACF" w:rsidRDefault="006E2E21" w:rsidP="002C7AC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2C7ACF">
        <w:rPr>
          <w:rFonts w:ascii="Arial" w:hAnsi="Arial" w:cs="Arial"/>
          <w:sz w:val="20"/>
          <w:szCs w:val="20"/>
        </w:rPr>
        <w:t>Title = “</w:t>
      </w:r>
      <w:ins w:id="122" w:author="Luv Parakh (TMS)" w:date="2018-09-07T18:19:00Z">
        <w:r w:rsidR="00793975">
          <w:rPr>
            <w:rFonts w:ascii="Arial" w:hAnsi="Arial" w:cs="Arial"/>
            <w:sz w:val="20"/>
            <w:szCs w:val="20"/>
          </w:rPr>
          <w:t>Your vehicle has a Safety Recall</w:t>
        </w:r>
      </w:ins>
      <w:ins w:id="123" w:author="Luv Parakh (TMS)" w:date="2018-09-20T09:09:00Z">
        <w:r w:rsidR="00946F0F">
          <w:rPr>
            <w:rFonts w:ascii="Arial" w:hAnsi="Arial" w:cs="Arial"/>
            <w:sz w:val="20"/>
            <w:szCs w:val="20"/>
          </w:rPr>
          <w:t>: [SHORT_DESC]</w:t>
        </w:r>
      </w:ins>
      <w:ins w:id="124" w:author="Luv Parakh (TMS)" w:date="2018-09-07T18:27:00Z">
        <w:r w:rsidR="00441691">
          <w:rPr>
            <w:rFonts w:ascii="Arial" w:hAnsi="Arial" w:cs="Arial"/>
            <w:sz w:val="20"/>
            <w:szCs w:val="20"/>
          </w:rPr>
          <w:t xml:space="preserve">” </w:t>
        </w:r>
      </w:ins>
      <w:commentRangeStart w:id="125"/>
      <w:del w:id="126" w:author="Luv Parakh (TMS)" w:date="2018-09-07T18:26:00Z">
        <w:r w:rsidRPr="002C7ACF" w:rsidDel="00441691">
          <w:rPr>
            <w:rFonts w:ascii="Arial" w:hAnsi="Arial" w:cs="Arial"/>
            <w:sz w:val="20"/>
            <w:szCs w:val="20"/>
          </w:rPr>
          <w:delText xml:space="preserve">Important - </w:delText>
        </w:r>
        <w:commentRangeEnd w:id="125"/>
        <w:r w:rsidR="00620C00" w:rsidDel="00441691">
          <w:rPr>
            <w:rStyle w:val="CommentReference"/>
          </w:rPr>
          <w:commentReference w:id="125"/>
        </w:r>
        <w:r w:rsidRPr="002C7ACF" w:rsidDel="00441691">
          <w:rPr>
            <w:rFonts w:ascii="Arial" w:hAnsi="Arial" w:cs="Arial"/>
            <w:sz w:val="20"/>
            <w:szCs w:val="20"/>
          </w:rPr>
          <w:delText>Safety Recall [DETAIL_CAMPAIGN_CD]”</w:delText>
        </w:r>
        <w:r w:rsidR="00AF6F5A" w:rsidDel="00441691">
          <w:rPr>
            <w:rFonts w:ascii="Arial" w:hAnsi="Arial" w:cs="Arial"/>
            <w:sz w:val="20"/>
            <w:szCs w:val="20"/>
          </w:rPr>
          <w:delText xml:space="preserve"> Announced!</w:delText>
        </w:r>
      </w:del>
    </w:p>
    <w:p w14:paraId="543AC412" w14:textId="77777777" w:rsidR="006E2E21" w:rsidRPr="002C7ACF" w:rsidRDefault="006E2E21" w:rsidP="002C7AC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2C7ACF">
        <w:rPr>
          <w:rFonts w:ascii="Arial" w:hAnsi="Arial" w:cs="Arial"/>
          <w:sz w:val="20"/>
          <w:szCs w:val="20"/>
        </w:rPr>
        <w:t>If SSC_TYPE_ABBRV = REC-E</w:t>
      </w:r>
    </w:p>
    <w:p w14:paraId="6D80D1B9" w14:textId="168FFFF1" w:rsidR="006E2E21" w:rsidRPr="002C7ACF" w:rsidRDefault="006E2E21" w:rsidP="002C7AC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del w:id="127" w:author="Luv Parakh (TMS)" w:date="2018-09-07T18:29:00Z">
        <w:r w:rsidRPr="002C7ACF" w:rsidDel="00441691">
          <w:rPr>
            <w:rFonts w:ascii="Arial" w:hAnsi="Arial" w:cs="Arial"/>
            <w:sz w:val="20"/>
            <w:szCs w:val="20"/>
          </w:rPr>
          <w:delText>“</w:delText>
        </w:r>
        <w:commentRangeStart w:id="128"/>
        <w:r w:rsidR="00AF6F5A" w:rsidDel="00441691">
          <w:rPr>
            <w:rFonts w:ascii="Arial" w:hAnsi="Arial" w:cs="Arial"/>
            <w:sz w:val="20"/>
            <w:szCs w:val="20"/>
          </w:rPr>
          <w:delText>New</w:delText>
        </w:r>
        <w:r w:rsidRPr="002C7ACF" w:rsidDel="00441691">
          <w:rPr>
            <w:rFonts w:ascii="Arial" w:hAnsi="Arial" w:cs="Arial"/>
            <w:sz w:val="20"/>
            <w:szCs w:val="20"/>
          </w:rPr>
          <w:delText xml:space="preserve"> </w:delText>
        </w:r>
        <w:commentRangeEnd w:id="128"/>
        <w:r w:rsidR="00620C00" w:rsidDel="00441691">
          <w:rPr>
            <w:rStyle w:val="CommentReference"/>
          </w:rPr>
          <w:commentReference w:id="128"/>
        </w:r>
        <w:r w:rsidRPr="002C7ACF" w:rsidDel="00441691">
          <w:rPr>
            <w:rFonts w:ascii="Arial" w:hAnsi="Arial" w:cs="Arial"/>
            <w:sz w:val="20"/>
            <w:szCs w:val="20"/>
          </w:rPr>
          <w:delText>Emissions Recall [DETAIL_CAMPAIGN_CD]</w:delText>
        </w:r>
        <w:r w:rsidR="00AF6F5A" w:rsidDel="00441691">
          <w:rPr>
            <w:rFonts w:ascii="Arial" w:hAnsi="Arial" w:cs="Arial"/>
            <w:sz w:val="20"/>
            <w:szCs w:val="20"/>
          </w:rPr>
          <w:delText xml:space="preserve"> Announced</w:delText>
        </w:r>
        <w:r w:rsidRPr="002C7ACF" w:rsidDel="00441691">
          <w:rPr>
            <w:rFonts w:ascii="Arial" w:hAnsi="Arial" w:cs="Arial"/>
            <w:sz w:val="20"/>
            <w:szCs w:val="20"/>
          </w:rPr>
          <w:delText>”</w:delText>
        </w:r>
      </w:del>
      <w:ins w:id="129" w:author="Luv Parakh (TMS)" w:date="2018-09-07T18:29:00Z">
        <w:r w:rsidR="00441691">
          <w:rPr>
            <w:rFonts w:ascii="Arial" w:hAnsi="Arial" w:cs="Arial"/>
            <w:sz w:val="20"/>
            <w:szCs w:val="20"/>
          </w:rPr>
          <w:t>”</w:t>
        </w:r>
        <w:r w:rsidR="00441691" w:rsidRPr="00441691">
          <w:rPr>
            <w:rFonts w:ascii="Arial" w:hAnsi="Arial" w:cs="Arial"/>
            <w:sz w:val="20"/>
            <w:szCs w:val="20"/>
          </w:rPr>
          <w:t xml:space="preserve"> </w:t>
        </w:r>
        <w:r w:rsidR="00441691">
          <w:rPr>
            <w:rFonts w:ascii="Arial" w:hAnsi="Arial" w:cs="Arial"/>
            <w:sz w:val="20"/>
            <w:szCs w:val="20"/>
          </w:rPr>
          <w:t xml:space="preserve">Your vehicle has </w:t>
        </w:r>
        <w:proofErr w:type="gramStart"/>
        <w:r w:rsidR="00441691">
          <w:rPr>
            <w:rFonts w:ascii="Arial" w:hAnsi="Arial" w:cs="Arial"/>
            <w:sz w:val="20"/>
            <w:szCs w:val="20"/>
          </w:rPr>
          <w:t>a</w:t>
        </w:r>
        <w:proofErr w:type="gramEnd"/>
        <w:r w:rsidR="00441691">
          <w:rPr>
            <w:rFonts w:ascii="Arial" w:hAnsi="Arial" w:cs="Arial"/>
            <w:sz w:val="20"/>
            <w:szCs w:val="20"/>
          </w:rPr>
          <w:t xml:space="preserve"> Emissions Recall</w:t>
        </w:r>
      </w:ins>
      <w:ins w:id="130" w:author="Luv Parakh (TMS)" w:date="2018-09-20T09:09:00Z">
        <w:r w:rsidR="00946F0F">
          <w:rPr>
            <w:rFonts w:ascii="Arial" w:hAnsi="Arial" w:cs="Arial"/>
            <w:sz w:val="20"/>
            <w:szCs w:val="20"/>
          </w:rPr>
          <w:t>: [SHORT_DESC]</w:t>
        </w:r>
      </w:ins>
      <w:ins w:id="131" w:author="Luv Parakh (TMS)" w:date="2018-09-07T18:29:00Z">
        <w:r w:rsidR="00441691">
          <w:rPr>
            <w:rFonts w:ascii="Arial" w:hAnsi="Arial" w:cs="Arial"/>
            <w:sz w:val="20"/>
            <w:szCs w:val="20"/>
          </w:rPr>
          <w:t>”</w:t>
        </w:r>
      </w:ins>
    </w:p>
    <w:p w14:paraId="01FA8D03" w14:textId="77777777" w:rsidR="006E2E21" w:rsidRPr="002C7ACF" w:rsidRDefault="006E2E21" w:rsidP="002C7AC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2C7ACF">
        <w:rPr>
          <w:rFonts w:ascii="Arial" w:hAnsi="Arial" w:cs="Arial"/>
          <w:sz w:val="20"/>
          <w:szCs w:val="20"/>
        </w:rPr>
        <w:t>If SSC_TYPE_ABBRV = SSC</w:t>
      </w:r>
    </w:p>
    <w:p w14:paraId="040067A9" w14:textId="7E22600F" w:rsidR="006E2E21" w:rsidRPr="002C7ACF" w:rsidDel="00441691" w:rsidRDefault="00441691" w:rsidP="002C7ACF">
      <w:pPr>
        <w:pStyle w:val="ListParagraph"/>
        <w:numPr>
          <w:ilvl w:val="1"/>
          <w:numId w:val="9"/>
        </w:numPr>
        <w:rPr>
          <w:del w:id="132" w:author="Luv Parakh (TMS)" w:date="2018-09-07T18:29:00Z"/>
          <w:rFonts w:ascii="Arial" w:hAnsi="Arial" w:cs="Arial"/>
          <w:sz w:val="20"/>
          <w:szCs w:val="20"/>
        </w:rPr>
      </w:pPr>
      <w:ins w:id="133" w:author="Luv Parakh (TMS)" w:date="2018-09-07T18:29:00Z">
        <w:r>
          <w:rPr>
            <w:rFonts w:ascii="Arial" w:hAnsi="Arial" w:cs="Arial"/>
            <w:sz w:val="20"/>
            <w:szCs w:val="20"/>
          </w:rPr>
          <w:t>“Your vehicle has a Service Campaign</w:t>
        </w:r>
      </w:ins>
      <w:ins w:id="134" w:author="Luv Parakh (TMS)" w:date="2018-09-20T09:09:00Z">
        <w:r w:rsidR="00946F0F">
          <w:rPr>
            <w:rFonts w:ascii="Arial" w:hAnsi="Arial" w:cs="Arial"/>
            <w:sz w:val="20"/>
            <w:szCs w:val="20"/>
          </w:rPr>
          <w:t>: [SHORT_DESC]</w:t>
        </w:r>
      </w:ins>
      <w:ins w:id="135" w:author="Luv Parakh (TMS)" w:date="2018-09-07T18:29:00Z">
        <w:r>
          <w:rPr>
            <w:rFonts w:ascii="Arial" w:hAnsi="Arial" w:cs="Arial"/>
            <w:sz w:val="20"/>
            <w:szCs w:val="20"/>
          </w:rPr>
          <w:t>”</w:t>
        </w:r>
      </w:ins>
      <w:del w:id="136" w:author="Luv Parakh (TMS)" w:date="2018-09-07T18:29:00Z">
        <w:r w:rsidR="006E2E21" w:rsidRPr="002C7ACF" w:rsidDel="00441691">
          <w:rPr>
            <w:rFonts w:ascii="Arial" w:hAnsi="Arial" w:cs="Arial"/>
            <w:sz w:val="20"/>
            <w:szCs w:val="20"/>
          </w:rPr>
          <w:delText>“New Special Service Campaign [DETAIL_CAMPAIGN_CD] Announced”</w:delText>
        </w:r>
      </w:del>
    </w:p>
    <w:p w14:paraId="1E958163" w14:textId="77777777" w:rsidR="006E2E21" w:rsidRPr="002C7ACF" w:rsidRDefault="006E2E21" w:rsidP="002C7ACF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commentRangeStart w:id="137"/>
      <w:commentRangeStart w:id="138"/>
      <w:commentRangeStart w:id="139"/>
      <w:commentRangeStart w:id="140"/>
      <w:r w:rsidRPr="002C7ACF">
        <w:rPr>
          <w:rFonts w:ascii="Arial" w:hAnsi="Arial" w:cs="Arial"/>
          <w:sz w:val="20"/>
          <w:szCs w:val="20"/>
        </w:rPr>
        <w:t>If SSC_TYPE_ABBRV = LSC</w:t>
      </w:r>
    </w:p>
    <w:p w14:paraId="689165E8" w14:textId="7F07D802" w:rsidR="006E2E21" w:rsidRPr="002C7ACF" w:rsidDel="000F534F" w:rsidRDefault="00441691" w:rsidP="00093552">
      <w:pPr>
        <w:pStyle w:val="ListParagraph"/>
        <w:numPr>
          <w:ilvl w:val="1"/>
          <w:numId w:val="9"/>
        </w:numPr>
        <w:rPr>
          <w:del w:id="141" w:author="Luv Parakh (TMS)" w:date="2018-06-27T16:42:00Z"/>
          <w:rFonts w:ascii="Arial" w:hAnsi="Arial" w:cs="Arial"/>
          <w:sz w:val="20"/>
          <w:szCs w:val="20"/>
        </w:rPr>
      </w:pPr>
      <w:ins w:id="142" w:author="Luv Parakh (TMS)" w:date="2018-09-07T18:29:00Z">
        <w:r>
          <w:rPr>
            <w:rFonts w:ascii="Arial" w:hAnsi="Arial" w:cs="Arial"/>
            <w:sz w:val="20"/>
            <w:szCs w:val="20"/>
          </w:rPr>
          <w:t xml:space="preserve">Your vehicle has a </w:t>
        </w:r>
        <w:r w:rsidR="004E0FBC">
          <w:rPr>
            <w:rFonts w:ascii="Arial" w:hAnsi="Arial" w:cs="Arial"/>
            <w:sz w:val="20"/>
            <w:szCs w:val="20"/>
          </w:rPr>
          <w:t>Limited Service Campaign</w:t>
        </w:r>
      </w:ins>
      <w:ins w:id="143" w:author="Luv Parakh (TMS)" w:date="2018-09-20T09:11:00Z">
        <w:r w:rsidR="00946F0F">
          <w:rPr>
            <w:rFonts w:ascii="Arial" w:hAnsi="Arial" w:cs="Arial"/>
            <w:sz w:val="20"/>
            <w:szCs w:val="20"/>
          </w:rPr>
          <w:t>: [SHORT_DESC]</w:t>
        </w:r>
      </w:ins>
      <w:ins w:id="144" w:author="Luv Parakh (TMS)" w:date="2018-09-07T18:29:00Z">
        <w:r>
          <w:rPr>
            <w:rFonts w:ascii="Arial" w:hAnsi="Arial" w:cs="Arial"/>
            <w:sz w:val="20"/>
            <w:szCs w:val="20"/>
          </w:rPr>
          <w:t>”</w:t>
        </w:r>
        <w:r w:rsidR="004E0FBC" w:rsidRPr="000F534F" w:rsidDel="004E0FBC">
          <w:rPr>
            <w:rFonts w:ascii="Arial" w:hAnsi="Arial" w:cs="Arial"/>
            <w:sz w:val="20"/>
            <w:szCs w:val="20"/>
          </w:rPr>
          <w:t xml:space="preserve"> </w:t>
        </w:r>
      </w:ins>
      <w:del w:id="145" w:author="Luv Parakh (TMS)" w:date="2018-09-07T18:29:00Z">
        <w:r w:rsidR="00104B03" w:rsidRPr="000F534F" w:rsidDel="004E0FBC">
          <w:rPr>
            <w:rFonts w:ascii="Arial" w:hAnsi="Arial" w:cs="Arial"/>
            <w:sz w:val="20"/>
            <w:szCs w:val="20"/>
          </w:rPr>
          <w:delText>“</w:delText>
        </w:r>
        <w:r w:rsidR="006E2E21" w:rsidRPr="000F534F" w:rsidDel="004E0FBC">
          <w:rPr>
            <w:rFonts w:ascii="Arial" w:hAnsi="Arial" w:cs="Arial"/>
            <w:sz w:val="20"/>
            <w:szCs w:val="20"/>
          </w:rPr>
          <w:delText xml:space="preserve">New Limited Service Campaign [DETAIL_CAMPAIGN_CD] Announced </w:delText>
        </w:r>
      </w:del>
      <w:del w:id="146" w:author="Luv Parakh (TMS)" w:date="2018-06-27T16:42:00Z">
        <w:r w:rsidR="006E2E21" w:rsidRPr="002C7ACF" w:rsidDel="000F534F">
          <w:rPr>
            <w:rFonts w:ascii="Arial" w:hAnsi="Arial" w:cs="Arial"/>
            <w:sz w:val="20"/>
            <w:szCs w:val="20"/>
          </w:rPr>
          <w:delText>– Available until [DETAIL_EXPIRY_DATE]”</w:delText>
        </w:r>
        <w:commentRangeEnd w:id="137"/>
        <w:r w:rsidR="00DD4C2C" w:rsidDel="000F534F">
          <w:rPr>
            <w:rStyle w:val="CommentReference"/>
          </w:rPr>
          <w:commentReference w:id="137"/>
        </w:r>
        <w:commentRangeEnd w:id="138"/>
        <w:r w:rsidR="00DF7013" w:rsidDel="000F534F">
          <w:rPr>
            <w:rStyle w:val="CommentReference"/>
          </w:rPr>
          <w:commentReference w:id="138"/>
        </w:r>
        <w:commentRangeEnd w:id="139"/>
        <w:r w:rsidR="001943C8" w:rsidDel="000F534F">
          <w:rPr>
            <w:rStyle w:val="CommentReference"/>
          </w:rPr>
          <w:commentReference w:id="139"/>
        </w:r>
        <w:commentRangeEnd w:id="140"/>
        <w:r w:rsidR="000F534F" w:rsidDel="000F534F">
          <w:rPr>
            <w:rStyle w:val="CommentReference"/>
          </w:rPr>
          <w:commentReference w:id="140"/>
        </w:r>
      </w:del>
    </w:p>
    <w:p w14:paraId="2CFF53A8" w14:textId="6AD6FA6B" w:rsidR="006E2E21" w:rsidRPr="000F534F" w:rsidRDefault="006E2E21" w:rsidP="000F534F">
      <w:pPr>
        <w:pStyle w:val="ListParagraph"/>
        <w:numPr>
          <w:ilvl w:val="1"/>
          <w:numId w:val="9"/>
        </w:numPr>
        <w:rPr>
          <w:rFonts w:ascii="Arial" w:hAnsi="Arial" w:cs="Arial"/>
          <w:sz w:val="20"/>
          <w:szCs w:val="20"/>
        </w:rPr>
      </w:pPr>
      <w:r w:rsidRPr="000F534F">
        <w:rPr>
          <w:rFonts w:ascii="Arial" w:hAnsi="Arial" w:cs="Arial"/>
          <w:sz w:val="20"/>
          <w:szCs w:val="20"/>
        </w:rPr>
        <w:t xml:space="preserve"> </w:t>
      </w:r>
    </w:p>
    <w:p w14:paraId="5451BB61" w14:textId="59050066" w:rsidR="00E20759" w:rsidRPr="00E20759" w:rsidRDefault="000F534F" w:rsidP="006E2E21">
      <w:pPr>
        <w:rPr>
          <w:rFonts w:ascii="Arial" w:hAnsi="Arial" w:cs="Arial"/>
          <w:b/>
          <w:sz w:val="20"/>
          <w:szCs w:val="20"/>
          <w:u w:val="single"/>
        </w:rPr>
      </w:pPr>
      <w:commentRangeStart w:id="147"/>
      <w:r>
        <w:rPr>
          <w:rFonts w:ascii="Arial" w:hAnsi="Arial" w:cs="Arial"/>
          <w:b/>
          <w:sz w:val="20"/>
          <w:szCs w:val="20"/>
          <w:u w:val="single"/>
        </w:rPr>
        <w:t>Notification</w:t>
      </w:r>
      <w:r w:rsidR="00E20759" w:rsidRPr="00E20759">
        <w:rPr>
          <w:rFonts w:ascii="Arial" w:hAnsi="Arial" w:cs="Arial"/>
          <w:b/>
          <w:sz w:val="20"/>
          <w:szCs w:val="20"/>
          <w:u w:val="single"/>
        </w:rPr>
        <w:t xml:space="preserve"> Body</w:t>
      </w:r>
      <w:commentRangeEnd w:id="147"/>
      <w:r w:rsidR="00A96267">
        <w:rPr>
          <w:rStyle w:val="CommentReference"/>
        </w:rPr>
        <w:commentReference w:id="147"/>
      </w:r>
    </w:p>
    <w:p w14:paraId="18D685A9" w14:textId="28F165EF" w:rsidR="00946F0F" w:rsidRDefault="00946F0F" w:rsidP="006E2E21">
      <w:pPr>
        <w:rPr>
          <w:ins w:id="148" w:author="Luv Parakh (TMS)" w:date="2018-09-20T09:12:00Z"/>
          <w:rFonts w:ascii="Arial" w:hAnsi="Arial" w:cs="Arial"/>
          <w:sz w:val="20"/>
          <w:szCs w:val="20"/>
        </w:rPr>
      </w:pPr>
    </w:p>
    <w:p w14:paraId="6F960762" w14:textId="478C0C29" w:rsidR="00ED7699" w:rsidRDefault="00946F0F" w:rsidP="006E2E21">
      <w:pPr>
        <w:rPr>
          <w:ins w:id="149" w:author="Luv Parakh (TMS)" w:date="2018-09-20T09:22:00Z"/>
          <w:rFonts w:ascii="Arial" w:hAnsi="Arial" w:cs="Arial"/>
          <w:sz w:val="20"/>
          <w:szCs w:val="20"/>
        </w:rPr>
      </w:pPr>
      <w:ins w:id="150" w:author="Luv Parakh (TMS)" w:date="2018-09-20T09:12:00Z">
        <w:r>
          <w:rPr>
            <w:rFonts w:ascii="Arial" w:hAnsi="Arial" w:cs="Arial"/>
            <w:sz w:val="20"/>
            <w:szCs w:val="20"/>
          </w:rPr>
          <w:t xml:space="preserve">The notification body will </w:t>
        </w:r>
      </w:ins>
      <w:ins w:id="151" w:author="Luv Parakh (TMS)" w:date="2018-09-20T09:26:00Z">
        <w:r w:rsidR="00ED7699">
          <w:rPr>
            <w:rFonts w:ascii="Arial" w:hAnsi="Arial" w:cs="Arial"/>
            <w:sz w:val="20"/>
            <w:szCs w:val="20"/>
          </w:rPr>
          <w:t>be constructed</w:t>
        </w:r>
      </w:ins>
      <w:ins w:id="152" w:author="Luv Parakh (TMS)" w:date="2018-09-20T09:12:00Z">
        <w:r w:rsidR="00ED7699">
          <w:rPr>
            <w:rFonts w:ascii="Arial" w:hAnsi="Arial" w:cs="Arial"/>
            <w:sz w:val="20"/>
            <w:szCs w:val="20"/>
          </w:rPr>
          <w:t xml:space="preserve"> of a generic section</w:t>
        </w:r>
        <w:r>
          <w:rPr>
            <w:rFonts w:ascii="Arial" w:hAnsi="Arial" w:cs="Arial"/>
            <w:sz w:val="20"/>
            <w:szCs w:val="20"/>
          </w:rPr>
          <w:t xml:space="preserve"> </w:t>
        </w:r>
      </w:ins>
      <w:ins w:id="153" w:author="Luv Parakh (TMS)" w:date="2018-09-20T09:23:00Z">
        <w:r w:rsidR="00ED7699">
          <w:rPr>
            <w:rFonts w:ascii="Arial" w:hAnsi="Arial" w:cs="Arial"/>
            <w:sz w:val="20"/>
            <w:szCs w:val="20"/>
          </w:rPr>
          <w:t xml:space="preserve">(described below), </w:t>
        </w:r>
      </w:ins>
      <w:ins w:id="154" w:author="Luv Parakh (TMS)" w:date="2018-09-20T09:12:00Z">
        <w:r>
          <w:rPr>
            <w:rFonts w:ascii="Arial" w:hAnsi="Arial" w:cs="Arial"/>
            <w:sz w:val="20"/>
            <w:szCs w:val="20"/>
          </w:rPr>
          <w:t>a “detailed description” section</w:t>
        </w:r>
      </w:ins>
      <w:ins w:id="155" w:author="Luv Parakh (TMS)" w:date="2018-09-20T09:26:00Z">
        <w:r w:rsidR="00ED7699">
          <w:rPr>
            <w:rFonts w:ascii="Arial" w:hAnsi="Arial" w:cs="Arial"/>
            <w:sz w:val="20"/>
            <w:szCs w:val="20"/>
          </w:rPr>
          <w:t xml:space="preserve"> and a contact info section</w:t>
        </w:r>
      </w:ins>
      <w:ins w:id="156" w:author="Luv Parakh (TMS)" w:date="2018-09-20T09:34:00Z">
        <w:r w:rsidR="009941F7">
          <w:rPr>
            <w:rFonts w:ascii="Arial" w:hAnsi="Arial" w:cs="Arial"/>
            <w:sz w:val="20"/>
            <w:szCs w:val="20"/>
          </w:rPr>
          <w:t xml:space="preserve"> (described below)</w:t>
        </w:r>
      </w:ins>
      <w:ins w:id="157" w:author="Luv Parakh (TMS)" w:date="2018-09-20T09:26:00Z">
        <w:r w:rsidR="00ED7699">
          <w:rPr>
            <w:rFonts w:ascii="Arial" w:hAnsi="Arial" w:cs="Arial"/>
            <w:sz w:val="20"/>
            <w:szCs w:val="20"/>
          </w:rPr>
          <w:t>, described</w:t>
        </w:r>
      </w:ins>
      <w:ins w:id="158" w:author="Luv Parakh (TMS)" w:date="2018-09-20T09:12:00Z">
        <w:r>
          <w:rPr>
            <w:rFonts w:ascii="Arial" w:hAnsi="Arial" w:cs="Arial"/>
            <w:sz w:val="20"/>
            <w:szCs w:val="20"/>
          </w:rPr>
          <w:t xml:space="preserve"> </w:t>
        </w:r>
      </w:ins>
      <w:ins w:id="159" w:author="Luv Parakh (TMS)" w:date="2018-09-20T09:22:00Z">
        <w:r w:rsidR="00ED7699">
          <w:rPr>
            <w:rFonts w:ascii="Arial" w:hAnsi="Arial" w:cs="Arial"/>
            <w:sz w:val="20"/>
            <w:szCs w:val="20"/>
          </w:rPr>
          <w:t>as follows:</w:t>
        </w:r>
      </w:ins>
    </w:p>
    <w:p w14:paraId="3A2B448B" w14:textId="386615F1" w:rsidR="00946F0F" w:rsidRDefault="00946F0F" w:rsidP="006E2E21">
      <w:pPr>
        <w:rPr>
          <w:ins w:id="160" w:author="Luv Parakh (TMS)" w:date="2018-09-20T09:22:00Z"/>
          <w:rFonts w:ascii="Arial" w:hAnsi="Arial" w:cs="Arial"/>
          <w:sz w:val="20"/>
          <w:szCs w:val="20"/>
        </w:rPr>
      </w:pPr>
    </w:p>
    <w:p w14:paraId="3F6480CA" w14:textId="5649BBD4" w:rsidR="00ED7699" w:rsidRPr="00B818F6" w:rsidRDefault="00ED7699" w:rsidP="00B818F6">
      <w:pPr>
        <w:pStyle w:val="ListParagraph"/>
        <w:numPr>
          <w:ilvl w:val="0"/>
          <w:numId w:val="14"/>
        </w:numPr>
        <w:rPr>
          <w:ins w:id="161" w:author="Luv Parakh (TMS)" w:date="2018-09-20T09:23:00Z"/>
          <w:rFonts w:ascii="Arial" w:hAnsi="Arial" w:cs="Arial"/>
          <w:sz w:val="20"/>
          <w:szCs w:val="20"/>
        </w:rPr>
      </w:pPr>
      <w:ins w:id="162" w:author="Luv Parakh (TMS)" w:date="2018-09-20T09:22:00Z">
        <w:r w:rsidRPr="00B818F6">
          <w:rPr>
            <w:rFonts w:ascii="Arial" w:hAnsi="Arial" w:cs="Arial"/>
            <w:sz w:val="20"/>
            <w:szCs w:val="20"/>
          </w:rPr>
          <w:t>If SSC_TYPE_ABBRV = REC-S</w:t>
        </w:r>
      </w:ins>
    </w:p>
    <w:p w14:paraId="65B7A5AE" w14:textId="1A5AE1A2" w:rsidR="00ED7699" w:rsidRDefault="00ED7699" w:rsidP="00B818F6">
      <w:pPr>
        <w:ind w:left="1440"/>
        <w:rPr>
          <w:ins w:id="163" w:author="Luv Parakh (TMS)" w:date="2018-09-20T09:25:00Z"/>
          <w:rFonts w:ascii="Arial" w:hAnsi="Arial" w:cs="Arial"/>
          <w:sz w:val="20"/>
          <w:szCs w:val="20"/>
        </w:rPr>
      </w:pPr>
      <w:ins w:id="164" w:author="Luv Parakh (TMS)" w:date="2018-09-20T09:23:00Z">
        <w:r>
          <w:rPr>
            <w:rFonts w:ascii="Arial" w:hAnsi="Arial" w:cs="Arial"/>
            <w:sz w:val="20"/>
            <w:szCs w:val="20"/>
          </w:rPr>
          <w:t xml:space="preserve">Body = Generic notification </w:t>
        </w:r>
      </w:ins>
      <w:ins w:id="165" w:author="Luv Parakh (TMS)" w:date="2018-09-20T09:24:00Z">
        <w:r>
          <w:rPr>
            <w:rFonts w:ascii="Arial" w:hAnsi="Arial" w:cs="Arial"/>
            <w:sz w:val="20"/>
            <w:szCs w:val="20"/>
          </w:rPr>
          <w:t>+ Section header “DETAILED DESCRIPTION” + ACTIVITY_DESCRIPTION + SAFETY_RISK_DESCRIPTION</w:t>
        </w:r>
      </w:ins>
      <w:ins w:id="166" w:author="Luv Parakh (TMS)" w:date="2018-09-20T09:34:00Z">
        <w:r w:rsidR="009941F7">
          <w:rPr>
            <w:rFonts w:ascii="Arial" w:hAnsi="Arial" w:cs="Arial"/>
            <w:sz w:val="20"/>
            <w:szCs w:val="20"/>
          </w:rPr>
          <w:t xml:space="preserve"> + Contact info</w:t>
        </w:r>
      </w:ins>
    </w:p>
    <w:p w14:paraId="42F617CD" w14:textId="6CCC433A" w:rsidR="00ED7699" w:rsidRDefault="00ED7699" w:rsidP="00B818F6">
      <w:pPr>
        <w:pStyle w:val="ListParagraph"/>
        <w:numPr>
          <w:ilvl w:val="0"/>
          <w:numId w:val="14"/>
        </w:numPr>
        <w:rPr>
          <w:ins w:id="167" w:author="Luv Parakh (TMS)" w:date="2018-09-20T09:25:00Z"/>
          <w:rFonts w:ascii="Arial" w:hAnsi="Arial" w:cs="Arial"/>
          <w:sz w:val="20"/>
          <w:szCs w:val="20"/>
        </w:rPr>
      </w:pPr>
      <w:ins w:id="168" w:author="Luv Parakh (TMS)" w:date="2018-09-20T09:25:00Z">
        <w:r>
          <w:rPr>
            <w:rFonts w:ascii="Arial" w:hAnsi="Arial" w:cs="Arial"/>
            <w:sz w:val="20"/>
            <w:szCs w:val="20"/>
          </w:rPr>
          <w:t>If SSC_TYPE_ABBRV = REC-E or SSC or LSC</w:t>
        </w:r>
      </w:ins>
    </w:p>
    <w:p w14:paraId="6141554F" w14:textId="2FAF6A7F" w:rsidR="00ED7699" w:rsidRDefault="00ED7699" w:rsidP="00ED7699">
      <w:pPr>
        <w:ind w:left="1440"/>
        <w:rPr>
          <w:ins w:id="169" w:author="Luv Parakh (TMS)" w:date="2018-09-20T09:25:00Z"/>
          <w:rFonts w:ascii="Arial" w:hAnsi="Arial" w:cs="Arial"/>
          <w:sz w:val="20"/>
          <w:szCs w:val="20"/>
        </w:rPr>
      </w:pPr>
      <w:ins w:id="170" w:author="Luv Parakh (TMS)" w:date="2018-09-20T09:25:00Z">
        <w:r>
          <w:rPr>
            <w:rFonts w:ascii="Arial" w:hAnsi="Arial" w:cs="Arial"/>
            <w:sz w:val="20"/>
            <w:szCs w:val="20"/>
          </w:rPr>
          <w:t xml:space="preserve">Body = Generic notification + Section header “DETAILED DESCRIPTION” + </w:t>
        </w:r>
        <w:r>
          <w:rPr>
            <w:rFonts w:ascii="Arial" w:hAnsi="Arial" w:cs="Arial"/>
            <w:sz w:val="20"/>
            <w:szCs w:val="20"/>
          </w:rPr>
          <w:t>ACTIVITY_DESCRIPTION</w:t>
        </w:r>
      </w:ins>
      <w:ins w:id="171" w:author="Luv Parakh (TMS)" w:date="2018-09-20T09:34:00Z">
        <w:r w:rsidR="009941F7">
          <w:rPr>
            <w:rFonts w:ascii="Arial" w:hAnsi="Arial" w:cs="Arial"/>
            <w:sz w:val="20"/>
            <w:szCs w:val="20"/>
          </w:rPr>
          <w:t xml:space="preserve"> + Contact info</w:t>
        </w:r>
      </w:ins>
    </w:p>
    <w:p w14:paraId="733C0965" w14:textId="77777777" w:rsidR="00ED7699" w:rsidRDefault="00ED7699" w:rsidP="00ED7699">
      <w:pPr>
        <w:rPr>
          <w:ins w:id="172" w:author="Luv Parakh (TMS)" w:date="2018-09-20T09:12:00Z"/>
          <w:rFonts w:ascii="Arial" w:hAnsi="Arial" w:cs="Arial"/>
          <w:sz w:val="20"/>
          <w:szCs w:val="20"/>
        </w:rPr>
      </w:pPr>
    </w:p>
    <w:p w14:paraId="5A391212" w14:textId="37033ED6" w:rsidR="006E2E21" w:rsidRPr="00E20759" w:rsidDel="009941F7" w:rsidRDefault="006E2E21" w:rsidP="006E2E21">
      <w:pPr>
        <w:rPr>
          <w:del w:id="173" w:author="Luv Parakh (TMS)" w:date="2018-09-20T09:35:00Z"/>
          <w:rFonts w:ascii="Arial" w:hAnsi="Arial" w:cs="Arial"/>
          <w:sz w:val="20"/>
          <w:szCs w:val="20"/>
        </w:rPr>
      </w:pPr>
      <w:del w:id="174" w:author="Luv Parakh (TMS)" w:date="2018-09-20T09:35:00Z">
        <w:r w:rsidRPr="00E20759" w:rsidDel="009941F7">
          <w:rPr>
            <w:rFonts w:ascii="Arial" w:hAnsi="Arial" w:cs="Arial"/>
            <w:sz w:val="20"/>
            <w:szCs w:val="20"/>
          </w:rPr>
          <w:delText xml:space="preserve">For the </w:delText>
        </w:r>
        <w:r w:rsidR="000F534F" w:rsidDel="009941F7">
          <w:rPr>
            <w:rFonts w:ascii="Arial" w:hAnsi="Arial" w:cs="Arial"/>
            <w:sz w:val="20"/>
            <w:szCs w:val="20"/>
          </w:rPr>
          <w:delText>notification</w:delText>
        </w:r>
        <w:r w:rsidRPr="00E20759" w:rsidDel="009941F7">
          <w:rPr>
            <w:rFonts w:ascii="Arial" w:hAnsi="Arial" w:cs="Arial"/>
            <w:sz w:val="20"/>
            <w:szCs w:val="20"/>
          </w:rPr>
          <w:delText xml:space="preserve"> body, you can use the following combinations of fields </w:delText>
        </w:r>
      </w:del>
      <w:del w:id="175" w:author="Luv Parakh (TMS)" w:date="2018-09-07T18:30:00Z">
        <w:r w:rsidRPr="00E20759" w:rsidDel="004E0FBC">
          <w:rPr>
            <w:rFonts w:ascii="Arial" w:hAnsi="Arial" w:cs="Arial"/>
            <w:sz w:val="20"/>
            <w:szCs w:val="20"/>
          </w:rPr>
          <w:delText xml:space="preserve">in the user trials </w:delText>
        </w:r>
      </w:del>
      <w:del w:id="176" w:author="Luv Parakh (TMS)" w:date="2018-09-20T09:35:00Z">
        <w:r w:rsidRPr="00E20759" w:rsidDel="009941F7">
          <w:rPr>
            <w:rFonts w:ascii="Arial" w:hAnsi="Arial" w:cs="Arial"/>
            <w:sz w:val="20"/>
            <w:szCs w:val="20"/>
          </w:rPr>
          <w:delText xml:space="preserve">to determine the appropriate </w:delText>
        </w:r>
        <w:r w:rsidR="000F534F" w:rsidDel="009941F7">
          <w:rPr>
            <w:rFonts w:ascii="Arial" w:hAnsi="Arial" w:cs="Arial"/>
            <w:sz w:val="20"/>
            <w:szCs w:val="20"/>
          </w:rPr>
          <w:delText>notification</w:delText>
        </w:r>
        <w:r w:rsidRPr="00E20759" w:rsidDel="009941F7">
          <w:rPr>
            <w:rFonts w:ascii="Arial" w:hAnsi="Arial" w:cs="Arial"/>
            <w:sz w:val="20"/>
            <w:szCs w:val="20"/>
          </w:rPr>
          <w:delText xml:space="preserve"> length and content:</w:delText>
        </w:r>
      </w:del>
    </w:p>
    <w:p w14:paraId="38540965" w14:textId="77777777" w:rsidR="004E0FBC" w:rsidRDefault="004E0FBC" w:rsidP="00683E0D">
      <w:pPr>
        <w:rPr>
          <w:rFonts w:ascii="Arial" w:hAnsi="Arial" w:cs="Arial"/>
          <w:sz w:val="20"/>
          <w:szCs w:val="20"/>
        </w:rPr>
      </w:pPr>
    </w:p>
    <w:p w14:paraId="1AEEB345" w14:textId="38DF2916" w:rsidR="00A407F9" w:rsidRPr="00ED7699" w:rsidRDefault="00A407F9" w:rsidP="00683E0D">
      <w:pPr>
        <w:rPr>
          <w:rFonts w:ascii="Arial" w:hAnsi="Arial" w:cs="Arial"/>
          <w:b/>
          <w:sz w:val="20"/>
          <w:szCs w:val="20"/>
        </w:rPr>
      </w:pPr>
      <w:r w:rsidRPr="00ED7699">
        <w:rPr>
          <w:rFonts w:ascii="Arial" w:hAnsi="Arial" w:cs="Arial"/>
          <w:b/>
          <w:sz w:val="20"/>
          <w:szCs w:val="20"/>
        </w:rPr>
        <w:t xml:space="preserve">Generic </w:t>
      </w:r>
      <w:del w:id="177" w:author="Luv Parakh (TMS)" w:date="2018-09-20T09:23:00Z">
        <w:r w:rsidR="000F534F" w:rsidRPr="00ED7699" w:rsidDel="00ED7699">
          <w:rPr>
            <w:rFonts w:ascii="Arial" w:hAnsi="Arial" w:cs="Arial"/>
            <w:b/>
            <w:sz w:val="20"/>
            <w:szCs w:val="20"/>
          </w:rPr>
          <w:delText>notification</w:delText>
        </w:r>
        <w:r w:rsidRPr="00ED7699" w:rsidDel="00ED7699">
          <w:rPr>
            <w:rFonts w:ascii="Arial" w:hAnsi="Arial" w:cs="Arial"/>
            <w:b/>
            <w:sz w:val="20"/>
            <w:szCs w:val="20"/>
          </w:rPr>
          <w:delText>s</w:delText>
        </w:r>
      </w:del>
      <w:ins w:id="178" w:author="Luv Parakh (TMS)" w:date="2018-09-20T09:23:00Z">
        <w:r w:rsidR="00ED7699">
          <w:rPr>
            <w:rFonts w:ascii="Arial" w:hAnsi="Arial" w:cs="Arial"/>
            <w:b/>
            <w:sz w:val="20"/>
            <w:szCs w:val="20"/>
          </w:rPr>
          <w:t>section:</w:t>
        </w:r>
      </w:ins>
    </w:p>
    <w:p w14:paraId="0C76B888" w14:textId="0BA16DAF" w:rsidR="00A407F9" w:rsidRPr="00A407F9" w:rsidRDefault="00DF7013" w:rsidP="00A407F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Style w:val="CommentReference"/>
        </w:rPr>
        <w:commentReference w:id="179"/>
      </w:r>
      <w:r w:rsidR="00A407F9" w:rsidRPr="00A407F9">
        <w:rPr>
          <w:rFonts w:cs="Calibri"/>
          <w:sz w:val="22"/>
          <w:szCs w:val="22"/>
        </w:rPr>
        <w:t xml:space="preserve"> </w:t>
      </w:r>
      <w:r w:rsidR="00A407F9" w:rsidRPr="00A407F9">
        <w:rPr>
          <w:rFonts w:ascii="Calibri" w:hAnsi="Calibri" w:cs="Calibri"/>
          <w:sz w:val="22"/>
          <w:szCs w:val="22"/>
        </w:rPr>
        <w:t>If SSC_TYPE_ABBRV = REC-S</w:t>
      </w:r>
    </w:p>
    <w:p w14:paraId="654DFE6D" w14:textId="2695712F" w:rsidR="00A96267" w:rsidDel="004E0FBC" w:rsidRDefault="000F534F" w:rsidP="004E0FBC">
      <w:pPr>
        <w:numPr>
          <w:ilvl w:val="0"/>
          <w:numId w:val="10"/>
        </w:numPr>
        <w:ind w:left="1080"/>
        <w:textAlignment w:val="center"/>
        <w:rPr>
          <w:ins w:id="180" w:author="Dawn Craven (TMS)" w:date="2018-06-26T16:40:00Z"/>
          <w:del w:id="181" w:author="Luv Parakh (TMS)" w:date="2018-09-07T18:31:00Z"/>
          <w:rFonts w:eastAsia="Times New Roman" w:cs="Calibri"/>
          <w:sz w:val="22"/>
          <w:szCs w:val="22"/>
          <w:lang w:eastAsia="ja-JP" w:bidi="ar-SA"/>
        </w:rPr>
      </w:pPr>
      <w:r w:rsidRPr="004E0FBC">
        <w:rPr>
          <w:rFonts w:eastAsia="Times New Roman" w:cs="Calibri"/>
          <w:sz w:val="22"/>
          <w:szCs w:val="22"/>
          <w:lang w:eastAsia="ja-JP" w:bidi="ar-SA"/>
        </w:rPr>
        <w:t>Notification</w:t>
      </w:r>
      <w:r w:rsidR="00A407F9" w:rsidRPr="004E0FBC">
        <w:rPr>
          <w:rFonts w:eastAsia="Times New Roman" w:cs="Calibri"/>
          <w:sz w:val="22"/>
          <w:szCs w:val="22"/>
          <w:lang w:eastAsia="ja-JP" w:bidi="ar-SA"/>
        </w:rPr>
        <w:t xml:space="preserve"> Body = “</w:t>
      </w:r>
      <w:del w:id="182" w:author="Luv Parakh (TMS)" w:date="2018-09-07T18:31:00Z">
        <w:r w:rsidR="00A407F9" w:rsidRPr="004E0FBC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A new Safety Recall [DETAIL_CAMPAIGN_CD] has been announced for your vehicle.  </w:delText>
        </w:r>
      </w:del>
    </w:p>
    <w:p w14:paraId="4191E730" w14:textId="7A49BD8C" w:rsidR="00A407F9" w:rsidRPr="004E0FBC" w:rsidRDefault="00A407F9" w:rsidP="004E0FBC">
      <w:pPr>
        <w:numPr>
          <w:ilvl w:val="0"/>
          <w:numId w:val="10"/>
        </w:numPr>
        <w:ind w:left="1080"/>
        <w:textAlignment w:val="center"/>
        <w:rPr>
          <w:rFonts w:eastAsia="Times New Roman" w:cs="Calibri"/>
          <w:sz w:val="22"/>
          <w:szCs w:val="22"/>
          <w:lang w:eastAsia="ja-JP" w:bidi="ar-SA"/>
        </w:rPr>
      </w:pPr>
      <w:r w:rsidRPr="004E0FBC">
        <w:rPr>
          <w:rFonts w:eastAsia="Times New Roman" w:cs="Calibri"/>
          <w:sz w:val="22"/>
          <w:szCs w:val="22"/>
          <w:lang w:eastAsia="ja-JP" w:bidi="ar-SA"/>
        </w:rPr>
        <w:t xml:space="preserve">Please call your </w:t>
      </w:r>
      <w:del w:id="183" w:author="Luv Parakh (TMS)" w:date="2018-09-07T18:32:00Z">
        <w:r w:rsidRPr="004E0FBC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local Toyota </w:delText>
        </w:r>
      </w:del>
      <w:r w:rsidRPr="004E0FBC">
        <w:rPr>
          <w:rFonts w:eastAsia="Times New Roman" w:cs="Calibri"/>
          <w:sz w:val="22"/>
          <w:szCs w:val="22"/>
          <w:lang w:eastAsia="ja-JP" w:bidi="ar-SA"/>
        </w:rPr>
        <w:t xml:space="preserve">dealer as soon as possible to </w:t>
      </w:r>
      <w:del w:id="184" w:author="Luv Parakh (TMS)" w:date="2018-09-07T18:35:00Z">
        <w:r w:rsidRPr="004E0FBC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make an appointment for </w:delText>
        </w:r>
      </w:del>
      <w:ins w:id="185" w:author="Luv Parakh (TMS)" w:date="2018-09-07T18:35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schedule </w:t>
        </w:r>
      </w:ins>
      <w:r w:rsidRPr="004E0FBC">
        <w:rPr>
          <w:rFonts w:eastAsia="Times New Roman" w:cs="Calibri"/>
          <w:sz w:val="22"/>
          <w:szCs w:val="22"/>
          <w:lang w:eastAsia="ja-JP" w:bidi="ar-SA"/>
        </w:rPr>
        <w:t xml:space="preserve">your </w:t>
      </w:r>
      <w:del w:id="186" w:author="Luv Parakh (TMS)" w:date="2018-09-20T09:35:00Z">
        <w:r w:rsidRPr="004E0FBC" w:rsidDel="009941F7">
          <w:rPr>
            <w:rFonts w:eastAsia="Times New Roman" w:cs="Calibri"/>
            <w:sz w:val="22"/>
            <w:szCs w:val="22"/>
            <w:lang w:eastAsia="ja-JP" w:bidi="ar-SA"/>
          </w:rPr>
          <w:delText xml:space="preserve">free </w:delText>
        </w:r>
      </w:del>
      <w:ins w:id="187" w:author="Luv Parakh (TMS)" w:date="2018-09-20T09:35:00Z">
        <w:r w:rsidR="009941F7">
          <w:rPr>
            <w:rFonts w:eastAsia="Times New Roman" w:cs="Calibri"/>
            <w:sz w:val="22"/>
            <w:szCs w:val="22"/>
            <w:lang w:eastAsia="ja-JP" w:bidi="ar-SA"/>
          </w:rPr>
          <w:t>FREE</w:t>
        </w:r>
        <w:r w:rsidR="009941F7" w:rsidRPr="004E0FBC">
          <w:rPr>
            <w:rFonts w:eastAsia="Times New Roman" w:cs="Calibri"/>
            <w:sz w:val="22"/>
            <w:szCs w:val="22"/>
            <w:lang w:eastAsia="ja-JP" w:bidi="ar-SA"/>
          </w:rPr>
          <w:t xml:space="preserve"> </w:t>
        </w:r>
      </w:ins>
      <w:r w:rsidRPr="004E0FBC">
        <w:rPr>
          <w:rFonts w:eastAsia="Times New Roman" w:cs="Calibri"/>
          <w:sz w:val="22"/>
          <w:szCs w:val="22"/>
          <w:lang w:eastAsia="ja-JP" w:bidi="ar-SA"/>
        </w:rPr>
        <w:t xml:space="preserve">repair.  For more information, </w:t>
      </w:r>
      <w:commentRangeStart w:id="188"/>
      <w:ins w:id="189" w:author="Luv Parakh (TMS)" w:date="2018-09-07T18:32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please see detailed description below </w:t>
        </w:r>
        <w:commentRangeEnd w:id="188"/>
        <w:r w:rsidR="004E0FBC">
          <w:rPr>
            <w:rStyle w:val="CommentReference"/>
          </w:rPr>
          <w:commentReference w:id="188"/>
        </w:r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or </w:t>
        </w:r>
      </w:ins>
      <w:r w:rsidRPr="004E0FBC">
        <w:rPr>
          <w:rFonts w:eastAsia="Times New Roman" w:cs="Calibri"/>
          <w:sz w:val="22"/>
          <w:szCs w:val="22"/>
          <w:lang w:eastAsia="ja-JP" w:bidi="ar-SA"/>
        </w:rPr>
        <w:t>visit Toyota.com/recall and enter your VIN or license plate number.”</w:t>
      </w:r>
    </w:p>
    <w:p w14:paraId="155EF59B" w14:textId="77777777" w:rsidR="00A407F9" w:rsidRPr="00A407F9" w:rsidRDefault="00A407F9" w:rsidP="00A407F9">
      <w:pPr>
        <w:ind w:left="540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If SSC_TYPE_ABBRV = REC-E</w:t>
      </w:r>
    </w:p>
    <w:p w14:paraId="7700F4A0" w14:textId="5A1F9EC6" w:rsidR="00A407F9" w:rsidRPr="00A407F9" w:rsidRDefault="00A407F9" w:rsidP="00A407F9">
      <w:pPr>
        <w:numPr>
          <w:ilvl w:val="0"/>
          <w:numId w:val="11"/>
        </w:numPr>
        <w:ind w:left="1080"/>
        <w:textAlignment w:val="center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“</w:t>
      </w:r>
      <w:del w:id="190" w:author="Luv Parakh (TMS)" w:date="2018-09-07T18:33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A new Emissions Recall [DETAIL_CAMPAIGN_CD] has been announced for your vehicle. 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Please call your </w:t>
      </w:r>
      <w:del w:id="191" w:author="Luv Parakh (TMS)" w:date="2018-09-07T18:33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local Toyota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dealer as soon as possible to </w:t>
      </w:r>
      <w:del w:id="192" w:author="Luv Parakh (TMS)" w:date="2018-09-07T18:35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make an appointment for </w:delText>
        </w:r>
      </w:del>
      <w:ins w:id="193" w:author="Luv Parakh (TMS)" w:date="2018-09-07T18:35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schedule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your </w:t>
      </w:r>
      <w:del w:id="194" w:author="Luv Parakh (TMS)" w:date="2018-09-20T09:36:00Z">
        <w:r w:rsidRPr="00A407F9" w:rsidDel="009941F7">
          <w:rPr>
            <w:rFonts w:eastAsia="Times New Roman" w:cs="Calibri"/>
            <w:sz w:val="22"/>
            <w:szCs w:val="22"/>
            <w:lang w:eastAsia="ja-JP" w:bidi="ar-SA"/>
          </w:rPr>
          <w:delText xml:space="preserve">free </w:delText>
        </w:r>
      </w:del>
      <w:ins w:id="195" w:author="Luv Parakh (TMS)" w:date="2018-09-20T09:36:00Z">
        <w:r w:rsidR="009941F7">
          <w:rPr>
            <w:rFonts w:eastAsia="Times New Roman" w:cs="Calibri"/>
            <w:sz w:val="22"/>
            <w:szCs w:val="22"/>
            <w:lang w:eastAsia="ja-JP" w:bidi="ar-SA"/>
          </w:rPr>
          <w:t>FREE</w:t>
        </w:r>
        <w:r w:rsidR="009941F7" w:rsidRPr="00A407F9">
          <w:rPr>
            <w:rFonts w:eastAsia="Times New Roman" w:cs="Calibri"/>
            <w:sz w:val="22"/>
            <w:szCs w:val="22"/>
            <w:lang w:eastAsia="ja-JP" w:bidi="ar-SA"/>
          </w:rPr>
          <w:t xml:space="preserve">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>repair.</w:t>
      </w:r>
      <w:ins w:id="196" w:author="Luv Parakh (TMS)" w:date="2018-09-07T18:34:00Z">
        <w:r w:rsidR="004E0FBC" w:rsidRPr="004E0FBC">
          <w:rPr>
            <w:rFonts w:eastAsia="Times New Roman" w:cs="Calibri"/>
            <w:sz w:val="22"/>
            <w:szCs w:val="22"/>
            <w:lang w:eastAsia="ja-JP" w:bidi="ar-SA"/>
          </w:rPr>
          <w:t xml:space="preserve"> For more information, </w:t>
        </w:r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please see detailed description </w:t>
        </w:r>
        <w:proofErr w:type="gramStart"/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below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>”</w:t>
      </w:r>
      <w:proofErr w:type="gramEnd"/>
    </w:p>
    <w:p w14:paraId="7AB59C9A" w14:textId="77777777" w:rsidR="00A407F9" w:rsidRPr="00A407F9" w:rsidRDefault="00A407F9" w:rsidP="00A407F9">
      <w:pPr>
        <w:ind w:left="540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If SSC_TYPE_ABBRV = SSC</w:t>
      </w:r>
    </w:p>
    <w:p w14:paraId="2445B12A" w14:textId="15869B60" w:rsidR="00A407F9" w:rsidRPr="00A407F9" w:rsidRDefault="00A407F9" w:rsidP="00A407F9">
      <w:pPr>
        <w:numPr>
          <w:ilvl w:val="0"/>
          <w:numId w:val="12"/>
        </w:numPr>
        <w:ind w:left="1080"/>
        <w:textAlignment w:val="center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“</w:t>
      </w:r>
      <w:del w:id="197" w:author="Luv Parakh (TMS)" w:date="2018-09-20T09:37:00Z">
        <w:r w:rsidRPr="00A407F9" w:rsidDel="009941F7">
          <w:rPr>
            <w:rFonts w:eastAsia="Times New Roman" w:cs="Calibri"/>
            <w:sz w:val="22"/>
            <w:szCs w:val="22"/>
            <w:lang w:eastAsia="ja-JP" w:bidi="ar-SA"/>
          </w:rPr>
          <w:delText xml:space="preserve">A new Special Service Campaign [DETAIL_CAMPAIGN_CD] has been announced for your vehicle. 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Please call your </w:t>
      </w:r>
      <w:del w:id="198" w:author="Luv Parakh (TMS)" w:date="2018-09-07T18:34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local Toyota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dealer </w:t>
      </w:r>
      <w:del w:id="199" w:author="Luv Parakh (TMS)" w:date="2018-09-07T18:34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to make an appointment for this </w:delText>
        </w:r>
      </w:del>
      <w:ins w:id="200" w:author="Luv Parakh (TMS)" w:date="2018-09-07T18:34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to schedule a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lastRenderedPageBreak/>
        <w:t>free repair at your convenience.</w:t>
      </w:r>
      <w:ins w:id="201" w:author="Luv Parakh (TMS)" w:date="2018-09-07T18:34:00Z">
        <w:r w:rsidR="004E0FBC" w:rsidRPr="004E0FBC">
          <w:rPr>
            <w:rFonts w:eastAsia="Times New Roman" w:cs="Calibri"/>
            <w:sz w:val="22"/>
            <w:szCs w:val="22"/>
            <w:lang w:eastAsia="ja-JP" w:bidi="ar-SA"/>
          </w:rPr>
          <w:t xml:space="preserve"> For more information, </w:t>
        </w:r>
        <w:r w:rsidR="004E0FBC">
          <w:rPr>
            <w:rFonts w:eastAsia="Times New Roman" w:cs="Calibri"/>
            <w:sz w:val="22"/>
            <w:szCs w:val="22"/>
            <w:lang w:eastAsia="ja-JP" w:bidi="ar-SA"/>
          </w:rPr>
          <w:t>please see detailed description below</w:t>
        </w:r>
      </w:ins>
      <w:proofErr w:type="gramStart"/>
      <w:ins w:id="202" w:author="Luv Parakh (TMS)" w:date="2018-09-07T18:35:00Z">
        <w:r w:rsidR="004E0FBC">
          <w:rPr>
            <w:rFonts w:eastAsia="Times New Roman" w:cs="Calibri"/>
            <w:sz w:val="22"/>
            <w:szCs w:val="22"/>
            <w:lang w:eastAsia="ja-JP" w:bidi="ar-SA"/>
          </w:rPr>
          <w:t>.</w:t>
        </w:r>
      </w:ins>
      <w:ins w:id="203" w:author="Luv Parakh (TMS)" w:date="2018-09-07T18:34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>”</w:t>
      </w:r>
      <w:proofErr w:type="gramEnd"/>
    </w:p>
    <w:p w14:paraId="20AA5D6B" w14:textId="77777777" w:rsidR="00A407F9" w:rsidRPr="00A407F9" w:rsidRDefault="00A407F9" w:rsidP="00A407F9">
      <w:pPr>
        <w:ind w:left="540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If SSC_TYPE_ABBRV = LSC</w:t>
      </w:r>
    </w:p>
    <w:p w14:paraId="50333F9C" w14:textId="30C3BBBE" w:rsidR="009941F7" w:rsidRDefault="00A407F9" w:rsidP="009941F7">
      <w:pPr>
        <w:numPr>
          <w:ilvl w:val="0"/>
          <w:numId w:val="13"/>
        </w:numPr>
        <w:ind w:left="1080"/>
        <w:textAlignment w:val="center"/>
        <w:rPr>
          <w:rFonts w:eastAsia="Times New Roman" w:cs="Calibri"/>
          <w:sz w:val="22"/>
          <w:szCs w:val="22"/>
          <w:lang w:eastAsia="ja-JP" w:bidi="ar-SA"/>
        </w:rPr>
      </w:pPr>
      <w:r w:rsidRPr="00A407F9">
        <w:rPr>
          <w:rFonts w:eastAsia="Times New Roman" w:cs="Calibri"/>
          <w:sz w:val="22"/>
          <w:szCs w:val="22"/>
          <w:lang w:eastAsia="ja-JP" w:bidi="ar-SA"/>
        </w:rPr>
        <w:t>“</w:t>
      </w:r>
      <w:del w:id="204" w:author="Luv Parakh (TMS)" w:date="2018-09-07T18:34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A new Limited Service Campaign [DETAIL_CAMPAIGN_CD] has been announced for your vehicle. 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This Limited Service Campaign is available until [DETAIL_EXPIRY_DATE].  Please call your </w:t>
      </w:r>
      <w:del w:id="205" w:author="Luv Parakh (TMS)" w:date="2018-09-07T18:34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local Toyota 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dealer </w:t>
      </w:r>
      <w:del w:id="206" w:author="Luv Parakh (TMS)" w:date="2018-09-07T18:36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> </w:delText>
        </w:r>
      </w:del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to </w:t>
      </w:r>
      <w:del w:id="207" w:author="Luv Parakh (TMS)" w:date="2018-09-07T18:36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 xml:space="preserve">make an appointment for this </w:delText>
        </w:r>
      </w:del>
      <w:ins w:id="208" w:author="Luv Parakh (TMS)" w:date="2018-09-07T18:36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schedule a </w:t>
        </w:r>
      </w:ins>
      <w:del w:id="209" w:author="Luv Parakh (TMS)" w:date="2018-09-20T09:36:00Z">
        <w:r w:rsidRPr="00A407F9" w:rsidDel="009941F7">
          <w:rPr>
            <w:rFonts w:eastAsia="Times New Roman" w:cs="Calibri"/>
            <w:sz w:val="22"/>
            <w:szCs w:val="22"/>
            <w:lang w:eastAsia="ja-JP" w:bidi="ar-SA"/>
          </w:rPr>
          <w:delText xml:space="preserve">free </w:delText>
        </w:r>
      </w:del>
      <w:ins w:id="210" w:author="Luv Parakh (TMS)" w:date="2018-09-20T09:36:00Z">
        <w:r w:rsidR="009941F7">
          <w:rPr>
            <w:rFonts w:eastAsia="Times New Roman" w:cs="Calibri"/>
            <w:sz w:val="22"/>
            <w:szCs w:val="22"/>
            <w:lang w:eastAsia="ja-JP" w:bidi="ar-SA"/>
          </w:rPr>
          <w:t>FREE</w:t>
        </w:r>
        <w:r w:rsidR="009941F7" w:rsidRPr="00A407F9">
          <w:rPr>
            <w:rFonts w:eastAsia="Times New Roman" w:cs="Calibri"/>
            <w:sz w:val="22"/>
            <w:szCs w:val="22"/>
            <w:lang w:eastAsia="ja-JP" w:bidi="ar-SA"/>
          </w:rPr>
          <w:t xml:space="preserve">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 xml:space="preserve">repair </w:t>
      </w:r>
      <w:del w:id="211" w:author="Luv Parakh (TMS)" w:date="2018-09-07T18:37:00Z">
        <w:r w:rsidRPr="00A407F9" w:rsidDel="004E0FBC">
          <w:rPr>
            <w:rFonts w:eastAsia="Times New Roman" w:cs="Calibri"/>
            <w:sz w:val="22"/>
            <w:szCs w:val="22"/>
            <w:lang w:eastAsia="ja-JP" w:bidi="ar-SA"/>
          </w:rPr>
          <w:delText>at your convenience</w:delText>
        </w:r>
      </w:del>
      <w:ins w:id="212" w:author="Luv Parakh (TMS)" w:date="2018-09-07T18:37:00Z">
        <w:r w:rsidR="004E0FBC">
          <w:rPr>
            <w:rFonts w:eastAsia="Times New Roman" w:cs="Calibri"/>
            <w:sz w:val="22"/>
            <w:szCs w:val="22"/>
            <w:lang w:eastAsia="ja-JP" w:bidi="ar-SA"/>
          </w:rPr>
          <w:t>before [DETAIL_EXPIRY_DATE]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>.</w:t>
      </w:r>
      <w:ins w:id="213" w:author="Luv Parakh (TMS)" w:date="2018-09-07T18:34:00Z">
        <w:r w:rsidR="004E0FBC" w:rsidRPr="004E0FBC">
          <w:rPr>
            <w:rFonts w:eastAsia="Times New Roman" w:cs="Calibri"/>
            <w:sz w:val="22"/>
            <w:szCs w:val="22"/>
            <w:lang w:eastAsia="ja-JP" w:bidi="ar-SA"/>
          </w:rPr>
          <w:t xml:space="preserve"> For more information, </w:t>
        </w:r>
        <w:r w:rsidR="004E0FBC">
          <w:rPr>
            <w:rFonts w:eastAsia="Times New Roman" w:cs="Calibri"/>
            <w:sz w:val="22"/>
            <w:szCs w:val="22"/>
            <w:lang w:eastAsia="ja-JP" w:bidi="ar-SA"/>
          </w:rPr>
          <w:t>please see detailed description below</w:t>
        </w:r>
      </w:ins>
      <w:proofErr w:type="gramStart"/>
      <w:ins w:id="214" w:author="Luv Parakh (TMS)" w:date="2018-09-07T18:37:00Z">
        <w:r w:rsidR="004E0FBC">
          <w:rPr>
            <w:rFonts w:eastAsia="Times New Roman" w:cs="Calibri"/>
            <w:sz w:val="22"/>
            <w:szCs w:val="22"/>
            <w:lang w:eastAsia="ja-JP" w:bidi="ar-SA"/>
          </w:rPr>
          <w:t>.</w:t>
        </w:r>
      </w:ins>
      <w:ins w:id="215" w:author="Luv Parakh (TMS)" w:date="2018-09-07T18:34:00Z">
        <w:r w:rsidR="004E0FBC">
          <w:rPr>
            <w:rFonts w:eastAsia="Times New Roman" w:cs="Calibri"/>
            <w:sz w:val="22"/>
            <w:szCs w:val="22"/>
            <w:lang w:eastAsia="ja-JP" w:bidi="ar-SA"/>
          </w:rPr>
          <w:t xml:space="preserve"> </w:t>
        </w:r>
      </w:ins>
      <w:r w:rsidRPr="00A407F9">
        <w:rPr>
          <w:rFonts w:eastAsia="Times New Roman" w:cs="Calibri"/>
          <w:sz w:val="22"/>
          <w:szCs w:val="22"/>
          <w:lang w:eastAsia="ja-JP" w:bidi="ar-SA"/>
        </w:rPr>
        <w:t>”</w:t>
      </w:r>
      <w:proofErr w:type="gramEnd"/>
    </w:p>
    <w:p w14:paraId="60064635" w14:textId="77777777" w:rsidR="009941F7" w:rsidRDefault="009941F7" w:rsidP="009941F7">
      <w:pPr>
        <w:ind w:left="1080"/>
        <w:textAlignment w:val="center"/>
        <w:rPr>
          <w:rFonts w:eastAsia="Times New Roman" w:cs="Calibri"/>
          <w:sz w:val="22"/>
          <w:szCs w:val="22"/>
          <w:lang w:eastAsia="ja-JP" w:bidi="ar-SA"/>
        </w:rPr>
      </w:pPr>
    </w:p>
    <w:p w14:paraId="3307EBE9" w14:textId="77777777" w:rsidR="000E11E9" w:rsidRPr="00ED7699" w:rsidRDefault="000E11E9" w:rsidP="000E11E9">
      <w:pPr>
        <w:rPr>
          <w:ins w:id="216" w:author="Luv Parakh (TMS)" w:date="2018-09-20T09:47:00Z"/>
          <w:rFonts w:ascii="Arial" w:hAnsi="Arial" w:cs="Arial"/>
          <w:b/>
          <w:sz w:val="20"/>
          <w:szCs w:val="20"/>
        </w:rPr>
      </w:pPr>
      <w:ins w:id="217" w:author="Luv Parakh (TMS)" w:date="2018-09-20T09:47:00Z">
        <w:r>
          <w:rPr>
            <w:rFonts w:ascii="Arial" w:hAnsi="Arial" w:cs="Arial"/>
            <w:b/>
            <w:sz w:val="20"/>
            <w:szCs w:val="20"/>
          </w:rPr>
          <w:t>Contact info section:</w:t>
        </w:r>
      </w:ins>
    </w:p>
    <w:p w14:paraId="51F21A57" w14:textId="77777777" w:rsidR="000E11E9" w:rsidRPr="009941F7" w:rsidRDefault="000E11E9" w:rsidP="000E11E9">
      <w:pPr>
        <w:ind w:left="1080"/>
        <w:textAlignment w:val="center"/>
        <w:rPr>
          <w:ins w:id="218" w:author="Luv Parakh (TMS)" w:date="2018-09-20T09:47:00Z"/>
          <w:rFonts w:eastAsia="Times New Roman" w:cs="Calibri"/>
          <w:sz w:val="22"/>
          <w:szCs w:val="22"/>
          <w:lang w:eastAsia="ja-JP" w:bidi="ar-SA"/>
        </w:rPr>
      </w:pPr>
      <w:ins w:id="219" w:author="Luv Parakh (TMS)" w:date="2018-09-20T09:47:00Z">
        <w:r>
          <w:rPr>
            <w:rStyle w:val="CommentReference"/>
          </w:rPr>
          <w:commentReference w:id="220"/>
        </w:r>
      </w:ins>
    </w:p>
    <w:p w14:paraId="4FE96D7F" w14:textId="77777777" w:rsidR="000E11E9" w:rsidRDefault="000E11E9" w:rsidP="000E11E9">
      <w:pPr>
        <w:rPr>
          <w:ins w:id="221" w:author="Luv Parakh (TMS)" w:date="2018-09-20T09:47:00Z"/>
          <w:rFonts w:ascii="Arial" w:hAnsi="Arial" w:cs="Arial"/>
          <w:sz w:val="20"/>
          <w:szCs w:val="20"/>
        </w:rPr>
      </w:pPr>
      <w:ins w:id="222" w:author="Luv Parakh (TMS)" w:date="2018-09-20T09:47:00Z">
        <w:r>
          <w:rPr>
            <w:rFonts w:ascii="Arial" w:hAnsi="Arial" w:cs="Arial"/>
            <w:sz w:val="20"/>
            <w:szCs w:val="20"/>
          </w:rPr>
          <w:t>Some generic text will be appended to each notification below the “DETAILED DESCRIPTION” section under the following conditions:</w:t>
        </w:r>
      </w:ins>
    </w:p>
    <w:p w14:paraId="491A7E92" w14:textId="77777777" w:rsidR="000E11E9" w:rsidRPr="00FB42DE" w:rsidRDefault="000E11E9" w:rsidP="00FB42DE">
      <w:pPr>
        <w:pStyle w:val="ListParagraph"/>
        <w:numPr>
          <w:ilvl w:val="0"/>
          <w:numId w:val="16"/>
        </w:numPr>
        <w:rPr>
          <w:ins w:id="223" w:author="Luv Parakh (TMS)" w:date="2018-09-20T09:47:00Z"/>
          <w:sz w:val="22"/>
        </w:rPr>
      </w:pPr>
      <w:ins w:id="224" w:author="Luv Parakh (TMS)" w:date="2018-09-20T09:47:00Z">
        <w:r w:rsidRPr="00FB42DE">
          <w:rPr>
            <w:sz w:val="22"/>
          </w:rPr>
          <w:t>If SSC_TYPE_ABBRV = REC-S, REC-E, SSC or LSC</w:t>
        </w:r>
      </w:ins>
    </w:p>
    <w:p w14:paraId="1876944A" w14:textId="5E9EE7DD" w:rsidR="000E11E9" w:rsidRDefault="000E11E9" w:rsidP="00FB42DE">
      <w:pPr>
        <w:pStyle w:val="ListParagraph"/>
        <w:numPr>
          <w:ilvl w:val="0"/>
          <w:numId w:val="16"/>
        </w:numPr>
        <w:rPr>
          <w:ins w:id="225" w:author="Luv Parakh (TMS)" w:date="2018-09-20T09:51:00Z"/>
          <w:sz w:val="22"/>
        </w:rPr>
      </w:pPr>
      <w:ins w:id="226" w:author="Luv Parakh (TMS)" w:date="2018-09-20T09:47:00Z">
        <w:r w:rsidRPr="00FB42DE">
          <w:rPr>
            <w:sz w:val="22"/>
          </w:rPr>
          <w:t>If DIVISION_NAME = TOYOTA</w:t>
        </w:r>
      </w:ins>
    </w:p>
    <w:p w14:paraId="1131E543" w14:textId="3FE4CC18" w:rsidR="000E11E9" w:rsidRPr="00FB42DE" w:rsidRDefault="000E11E9" w:rsidP="00FB42DE">
      <w:pPr>
        <w:pStyle w:val="ListParagraph"/>
        <w:numPr>
          <w:ilvl w:val="0"/>
          <w:numId w:val="16"/>
        </w:numPr>
        <w:rPr>
          <w:ins w:id="227" w:author="Luv Parakh (TMS)" w:date="2018-09-20T09:47:00Z"/>
          <w:sz w:val="22"/>
        </w:rPr>
      </w:pPr>
      <w:ins w:id="228" w:author="Luv Parakh (TMS)" w:date="2018-09-20T09:51:00Z">
        <w:r>
          <w:rPr>
            <w:sz w:val="22"/>
          </w:rPr>
          <w:t>If DESTINATION_CODE is in t</w:t>
        </w:r>
      </w:ins>
      <w:ins w:id="229" w:author="Luv Parakh (TMS)" w:date="2018-09-20T09:52:00Z">
        <w:r>
          <w:rPr>
            <w:sz w:val="22"/>
          </w:rPr>
          <w:t xml:space="preserve">he range </w:t>
        </w:r>
        <w:commentRangeStart w:id="230"/>
        <w:r w:rsidRPr="00FB42DE">
          <w:rPr>
            <w:sz w:val="22"/>
            <w:highlight w:val="yellow"/>
          </w:rPr>
          <w:t>XXX</w:t>
        </w:r>
        <w:commentRangeEnd w:id="230"/>
        <w:r>
          <w:rPr>
            <w:rStyle w:val="CommentReference"/>
          </w:rPr>
          <w:commentReference w:id="230"/>
        </w:r>
        <w:r w:rsidRPr="00FB42DE">
          <w:rPr>
            <w:sz w:val="22"/>
            <w:highlight w:val="yellow"/>
          </w:rPr>
          <w:t>-YYY</w:t>
        </w:r>
      </w:ins>
    </w:p>
    <w:p w14:paraId="022EE2F1" w14:textId="5BC4FA9C" w:rsidR="000E11E9" w:rsidRDefault="000E11E9" w:rsidP="000E11E9"/>
    <w:p w14:paraId="2ECF2252" w14:textId="147B70B1" w:rsidR="000E11E9" w:rsidRPr="00FB42DE" w:rsidRDefault="000E11E9" w:rsidP="000E11E9">
      <w:pPr>
        <w:rPr>
          <w:sz w:val="22"/>
        </w:rPr>
      </w:pPr>
      <w:ins w:id="231" w:author="Luv Parakh (TMS)" w:date="2018-09-20T09:47:00Z">
        <w:r w:rsidRPr="00FB42DE">
          <w:rPr>
            <w:sz w:val="22"/>
          </w:rPr>
          <w:t>If the above conditions are</w:t>
        </w:r>
      </w:ins>
      <w:ins w:id="232" w:author="Luv Parakh (TMS)" w:date="2018-09-20T09:48:00Z">
        <w:r w:rsidRPr="00FB42DE">
          <w:rPr>
            <w:sz w:val="22"/>
          </w:rPr>
          <w:t xml:space="preserve"> satisfied, then the following text will be appended on a new line “Questions? Please </w:t>
        </w:r>
      </w:ins>
      <w:ins w:id="233" w:author="Luv Parakh (TMS)" w:date="2018-09-20T09:50:00Z">
        <w:r w:rsidRPr="00FB42DE">
          <w:rPr>
            <w:sz w:val="22"/>
          </w:rPr>
          <w:t xml:space="preserve">call </w:t>
        </w:r>
      </w:ins>
      <w:ins w:id="234" w:author="Luv Parakh (TMS)" w:date="2018-09-20T09:48:00Z">
        <w:r w:rsidRPr="00FB42DE">
          <w:rPr>
            <w:sz w:val="22"/>
          </w:rPr>
          <w:t>1-</w:t>
        </w:r>
      </w:ins>
      <w:ins w:id="235" w:author="Luv Parakh (TMS)" w:date="2018-09-20T09:49:00Z">
        <w:r w:rsidRPr="00FB42DE">
          <w:rPr>
            <w:sz w:val="22"/>
          </w:rPr>
          <w:t>800-331-4331</w:t>
        </w:r>
      </w:ins>
      <w:ins w:id="236" w:author="Luv Parakh (TMS)" w:date="2018-09-20T09:51:00Z">
        <w:r w:rsidRPr="00FB42DE">
          <w:rPr>
            <w:sz w:val="22"/>
          </w:rPr>
          <w:t>”</w:t>
        </w:r>
      </w:ins>
    </w:p>
    <w:p w14:paraId="71243299" w14:textId="77777777" w:rsidR="000E11E9" w:rsidRDefault="000E11E9" w:rsidP="002E3B5B">
      <w:pPr>
        <w:pStyle w:val="Title"/>
        <w:rPr>
          <w:rFonts w:ascii="Arial" w:hAnsi="Arial" w:cs="Arial"/>
          <w:sz w:val="24"/>
          <w:szCs w:val="24"/>
        </w:rPr>
      </w:pPr>
    </w:p>
    <w:p w14:paraId="253A156F" w14:textId="77777777" w:rsidR="000E11E9" w:rsidRDefault="000E11E9">
      <w:pPr>
        <w:rPr>
          <w:ins w:id="237" w:author="Luv Parakh (TMS)" w:date="2018-09-20T09:48:00Z"/>
          <w:rFonts w:ascii="Arial" w:eastAsia="Times New Roman" w:hAnsi="Arial" w:cs="Arial"/>
          <w:b/>
          <w:bCs/>
          <w:kern w:val="28"/>
        </w:rPr>
      </w:pPr>
      <w:ins w:id="238" w:author="Luv Parakh (TMS)" w:date="2018-09-20T09:48:00Z">
        <w:r>
          <w:rPr>
            <w:rFonts w:ascii="Arial" w:hAnsi="Arial" w:cs="Arial"/>
          </w:rPr>
          <w:br w:type="page"/>
        </w:r>
      </w:ins>
    </w:p>
    <w:p w14:paraId="0AF04AFE" w14:textId="2254AB3D" w:rsidR="002E3B5B" w:rsidRPr="002E3B5B" w:rsidRDefault="002E3B5B" w:rsidP="002E3B5B">
      <w:pPr>
        <w:pStyle w:val="Title"/>
        <w:rPr>
          <w:rFonts w:ascii="Arial" w:hAnsi="Arial" w:cs="Arial"/>
          <w:sz w:val="24"/>
          <w:szCs w:val="24"/>
        </w:rPr>
      </w:pPr>
      <w:r w:rsidRPr="002E3B5B">
        <w:rPr>
          <w:rFonts w:ascii="Arial" w:hAnsi="Arial" w:cs="Arial"/>
          <w:sz w:val="24"/>
          <w:szCs w:val="24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40"/>
        <w:gridCol w:w="804"/>
        <w:gridCol w:w="821"/>
        <w:gridCol w:w="5375"/>
        <w:gridCol w:w="1304"/>
      </w:tblGrid>
      <w:tr w:rsidR="002E3B5B" w:rsidRPr="002E3B5B" w14:paraId="6EA38CC7" w14:textId="77777777" w:rsidTr="005C7227">
        <w:trPr>
          <w:trHeight w:val="390"/>
          <w:tblHeader/>
        </w:trPr>
        <w:tc>
          <w:tcPr>
            <w:tcW w:w="557" w:type="pct"/>
            <w:shd w:val="clear" w:color="auto" w:fill="C0C0C0"/>
          </w:tcPr>
          <w:p w14:paraId="3F79BC27" w14:textId="77777777" w:rsidR="002E3B5B" w:rsidRPr="002E3B5B" w:rsidRDefault="002E3B5B" w:rsidP="002018A2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E3B5B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30" w:type="pct"/>
            <w:shd w:val="clear" w:color="auto" w:fill="C0C0C0"/>
          </w:tcPr>
          <w:p w14:paraId="3C3401C1" w14:textId="77777777" w:rsidR="002E3B5B" w:rsidRPr="002E3B5B" w:rsidRDefault="002E3B5B" w:rsidP="002018A2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E3B5B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439" w:type="pct"/>
            <w:shd w:val="clear" w:color="auto" w:fill="C0C0C0"/>
          </w:tcPr>
          <w:p w14:paraId="32341DEF" w14:textId="77777777" w:rsidR="002E3B5B" w:rsidRPr="002E3B5B" w:rsidRDefault="002E3B5B" w:rsidP="002018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3B5B">
              <w:rPr>
                <w:rFonts w:ascii="Arial" w:hAnsi="Arial" w:cs="Arial"/>
                <w:b/>
                <w:sz w:val="16"/>
                <w:szCs w:val="16"/>
              </w:rPr>
              <w:t>Release</w:t>
            </w:r>
          </w:p>
        </w:tc>
        <w:tc>
          <w:tcPr>
            <w:tcW w:w="2876" w:type="pct"/>
            <w:shd w:val="clear" w:color="auto" w:fill="C0C0C0"/>
          </w:tcPr>
          <w:p w14:paraId="146D24FB" w14:textId="77777777" w:rsidR="002E3B5B" w:rsidRPr="002E3B5B" w:rsidRDefault="002E3B5B" w:rsidP="002018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E3B5B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698" w:type="pct"/>
            <w:shd w:val="clear" w:color="auto" w:fill="C0C0C0"/>
          </w:tcPr>
          <w:p w14:paraId="3A306BC7" w14:textId="77777777" w:rsidR="002E3B5B" w:rsidRPr="002E3B5B" w:rsidRDefault="002E3B5B" w:rsidP="002018A2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E3B5B">
              <w:rPr>
                <w:rFonts w:ascii="Arial" w:hAnsi="Arial" w:cs="Arial"/>
                <w:b/>
                <w:sz w:val="16"/>
                <w:szCs w:val="16"/>
              </w:rPr>
              <w:t>Author</w:t>
            </w:r>
          </w:p>
        </w:tc>
      </w:tr>
      <w:tr w:rsidR="002E3B5B" w:rsidRPr="002E3B5B" w14:paraId="4F49C1F7" w14:textId="77777777" w:rsidTr="005C7227">
        <w:tc>
          <w:tcPr>
            <w:tcW w:w="557" w:type="pct"/>
          </w:tcPr>
          <w:p w14:paraId="135CA62E" w14:textId="250FC5F7" w:rsidR="002E3B5B" w:rsidRPr="002E3B5B" w:rsidRDefault="002E3B5B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04/25/2018</w:t>
            </w:r>
          </w:p>
        </w:tc>
        <w:tc>
          <w:tcPr>
            <w:tcW w:w="430" w:type="pct"/>
          </w:tcPr>
          <w:p w14:paraId="645FFE29" w14:textId="77777777" w:rsidR="002E3B5B" w:rsidRPr="002E3B5B" w:rsidRDefault="002E3B5B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3B5B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439" w:type="pct"/>
          </w:tcPr>
          <w:p w14:paraId="51A667B9" w14:textId="77777777" w:rsidR="002E3B5B" w:rsidRPr="002E3B5B" w:rsidRDefault="002E3B5B" w:rsidP="002018A2">
            <w:pPr>
              <w:rPr>
                <w:rFonts w:ascii="Arial" w:hAnsi="Arial" w:cs="Arial"/>
                <w:sz w:val="16"/>
                <w:szCs w:val="16"/>
              </w:rPr>
            </w:pPr>
            <w:r w:rsidRPr="002E3B5B"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2876" w:type="pct"/>
          </w:tcPr>
          <w:p w14:paraId="77E61592" w14:textId="77777777" w:rsidR="002E3B5B" w:rsidRPr="002E3B5B" w:rsidRDefault="002E3B5B" w:rsidP="002018A2">
            <w:pPr>
              <w:rPr>
                <w:rFonts w:ascii="Arial" w:hAnsi="Arial" w:cs="Arial"/>
                <w:sz w:val="16"/>
                <w:szCs w:val="16"/>
              </w:rPr>
            </w:pPr>
            <w:r w:rsidRPr="002E3B5B">
              <w:rPr>
                <w:rFonts w:ascii="Arial" w:hAnsi="Arial" w:cs="Arial"/>
                <w:sz w:val="16"/>
                <w:szCs w:val="16"/>
              </w:rPr>
              <w:t>Document Creation</w:t>
            </w:r>
          </w:p>
        </w:tc>
        <w:tc>
          <w:tcPr>
            <w:tcW w:w="698" w:type="pct"/>
          </w:tcPr>
          <w:p w14:paraId="50D67B6C" w14:textId="6387171D" w:rsidR="002E3B5B" w:rsidRPr="002E3B5B" w:rsidRDefault="002E3B5B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Dawn Craven</w:t>
            </w:r>
          </w:p>
        </w:tc>
      </w:tr>
      <w:tr w:rsidR="002E3B5B" w:rsidRPr="002E3B5B" w14:paraId="0C27867E" w14:textId="77777777" w:rsidTr="005C7227">
        <w:tc>
          <w:tcPr>
            <w:tcW w:w="557" w:type="pct"/>
          </w:tcPr>
          <w:p w14:paraId="5BA2F180" w14:textId="41DC7D0C" w:rsidR="002E3B5B" w:rsidRPr="002E3B5B" w:rsidRDefault="00C8177A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4/27/2018</w:t>
            </w:r>
          </w:p>
        </w:tc>
        <w:tc>
          <w:tcPr>
            <w:tcW w:w="430" w:type="pct"/>
          </w:tcPr>
          <w:p w14:paraId="1517B45D" w14:textId="552A9A8F" w:rsidR="002E3B5B" w:rsidRPr="002E3B5B" w:rsidRDefault="000A5ABB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439" w:type="pct"/>
          </w:tcPr>
          <w:p w14:paraId="496F06BC" w14:textId="77777777" w:rsidR="002E3B5B" w:rsidRPr="002E3B5B" w:rsidRDefault="002E3B5B" w:rsidP="002018A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6" w:type="pct"/>
          </w:tcPr>
          <w:p w14:paraId="436247EB" w14:textId="796D5FC0" w:rsidR="002E3B5B" w:rsidRPr="002E3B5B" w:rsidRDefault="000A5ABB" w:rsidP="000A5ABB">
            <w:pPr>
              <w:pStyle w:val="PRSBullet"/>
              <w:tabs>
                <w:tab w:val="clear" w:pos="360"/>
              </w:tabs>
              <w:jc w:val="both"/>
            </w:pPr>
            <w:r>
              <w:t>Moved</w:t>
            </w:r>
            <w:r w:rsidR="00C8177A">
              <w:t xml:space="preserve"> </w:t>
            </w:r>
            <w:r>
              <w:t>“</w:t>
            </w:r>
            <w:r w:rsidR="00C8177A">
              <w:t>REC-E</w:t>
            </w:r>
            <w:r>
              <w:t>”</w:t>
            </w:r>
            <w:r w:rsidR="00C8177A">
              <w:t xml:space="preserve"> to </w:t>
            </w:r>
            <w:r>
              <w:t>combinations</w:t>
            </w:r>
            <w:r w:rsidR="00C8177A">
              <w:t xml:space="preserve"> with SSC or LSC in message body</w:t>
            </w:r>
            <w:r>
              <w:t xml:space="preserve"> section.</w:t>
            </w:r>
          </w:p>
        </w:tc>
        <w:tc>
          <w:tcPr>
            <w:tcW w:w="698" w:type="pct"/>
          </w:tcPr>
          <w:p w14:paraId="2C6DD23F" w14:textId="1D7A623D" w:rsidR="002E3B5B" w:rsidRPr="002E3B5B" w:rsidRDefault="00C8177A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Dawn Craven</w:t>
            </w:r>
          </w:p>
        </w:tc>
      </w:tr>
      <w:tr w:rsidR="002E3B5B" w:rsidRPr="002E3B5B" w14:paraId="27C31111" w14:textId="77777777" w:rsidTr="005C7227">
        <w:tc>
          <w:tcPr>
            <w:tcW w:w="557" w:type="pct"/>
          </w:tcPr>
          <w:p w14:paraId="635F4DD0" w14:textId="67068C73" w:rsidR="002E3B5B" w:rsidRPr="002E3B5B" w:rsidRDefault="00A407F9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6/14/2018</w:t>
            </w:r>
          </w:p>
        </w:tc>
        <w:tc>
          <w:tcPr>
            <w:tcW w:w="430" w:type="pct"/>
          </w:tcPr>
          <w:p w14:paraId="5A390DB0" w14:textId="7A604D20" w:rsidR="002E3B5B" w:rsidRPr="002E3B5B" w:rsidRDefault="00A407F9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2.0</w:t>
            </w:r>
          </w:p>
        </w:tc>
        <w:tc>
          <w:tcPr>
            <w:tcW w:w="439" w:type="pct"/>
          </w:tcPr>
          <w:p w14:paraId="59CEECB5" w14:textId="32CB5703" w:rsidR="002E3B5B" w:rsidRPr="002E3B5B" w:rsidRDefault="00A407F9" w:rsidP="002018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Revised</w:t>
            </w:r>
          </w:p>
        </w:tc>
        <w:tc>
          <w:tcPr>
            <w:tcW w:w="2876" w:type="pct"/>
          </w:tcPr>
          <w:p w14:paraId="725BB870" w14:textId="18924162" w:rsidR="002E3B5B" w:rsidRPr="002E3B5B" w:rsidRDefault="00A407F9" w:rsidP="002018A2">
            <w:pPr>
              <w:pStyle w:val="PRSBullet"/>
              <w:tabs>
                <w:tab w:val="clear" w:pos="360"/>
              </w:tabs>
              <w:ind w:left="0" w:firstLine="0"/>
            </w:pPr>
            <w:r>
              <w:t>Added new fields to VIN and guide files, generic message templates</w:t>
            </w:r>
          </w:p>
        </w:tc>
        <w:tc>
          <w:tcPr>
            <w:tcW w:w="698" w:type="pct"/>
          </w:tcPr>
          <w:p w14:paraId="43BF94FA" w14:textId="2DF2B38B" w:rsidR="002E3B5B" w:rsidRPr="002E3B5B" w:rsidRDefault="00A407F9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Luv Parakh</w:t>
            </w:r>
          </w:p>
        </w:tc>
      </w:tr>
      <w:tr w:rsidR="002E3B5B" w:rsidRPr="002E3B5B" w14:paraId="01CC437E" w14:textId="77777777" w:rsidTr="005C7227">
        <w:tc>
          <w:tcPr>
            <w:tcW w:w="557" w:type="pct"/>
          </w:tcPr>
          <w:p w14:paraId="01726F47" w14:textId="7E4B5C7E" w:rsidR="002E3B5B" w:rsidRPr="002E3B5B" w:rsidRDefault="006814AC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39" w:author="Dawn Craven (TMS)" w:date="2018-06-26T16:18:00Z">
              <w:r>
                <w:rPr>
                  <w:rFonts w:ascii="Arial" w:hAnsi="Arial" w:cs="Arial"/>
                  <w:sz w:val="16"/>
                  <w:szCs w:val="16"/>
                </w:rPr>
                <w:t>6/26/18</w:t>
              </w:r>
            </w:ins>
          </w:p>
        </w:tc>
        <w:tc>
          <w:tcPr>
            <w:tcW w:w="430" w:type="pct"/>
          </w:tcPr>
          <w:p w14:paraId="1E23AFD1" w14:textId="3153737F" w:rsidR="002E3B5B" w:rsidRPr="002E3B5B" w:rsidRDefault="006814AC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40" w:author="Dawn Craven (TMS)" w:date="2018-06-26T16:18:00Z">
              <w:r>
                <w:rPr>
                  <w:rFonts w:ascii="Arial" w:hAnsi="Arial" w:cs="Arial"/>
                  <w:sz w:val="16"/>
                  <w:szCs w:val="16"/>
                </w:rPr>
                <w:t>3.0</w:t>
              </w:r>
            </w:ins>
          </w:p>
        </w:tc>
        <w:tc>
          <w:tcPr>
            <w:tcW w:w="439" w:type="pct"/>
          </w:tcPr>
          <w:p w14:paraId="5A1CA12B" w14:textId="7864DFB7" w:rsidR="002E3B5B" w:rsidRPr="002E3B5B" w:rsidRDefault="006814AC" w:rsidP="002018A2">
            <w:pPr>
              <w:rPr>
                <w:rFonts w:ascii="Arial" w:hAnsi="Arial" w:cs="Arial"/>
                <w:sz w:val="16"/>
                <w:szCs w:val="16"/>
              </w:rPr>
            </w:pPr>
            <w:ins w:id="241" w:author="Dawn Craven (TMS)" w:date="2018-06-26T16:18:00Z">
              <w:r>
                <w:rPr>
                  <w:rFonts w:ascii="Arial" w:hAnsi="Arial" w:cs="Arial"/>
                  <w:sz w:val="16"/>
                  <w:szCs w:val="16"/>
                </w:rPr>
                <w:t>Revised</w:t>
              </w:r>
            </w:ins>
          </w:p>
        </w:tc>
        <w:tc>
          <w:tcPr>
            <w:tcW w:w="2876" w:type="pct"/>
          </w:tcPr>
          <w:p w14:paraId="175FD577" w14:textId="61D93FE4" w:rsidR="002E3B5B" w:rsidRPr="002E3B5B" w:rsidRDefault="006814AC" w:rsidP="002018A2">
            <w:pPr>
              <w:pStyle w:val="PRSBullet"/>
              <w:tabs>
                <w:tab w:val="clear" w:pos="360"/>
              </w:tabs>
            </w:pPr>
            <w:ins w:id="242" w:author="Dawn Craven (TMS)" w:date="2018-06-26T16:18:00Z">
              <w:r>
                <w:t>Editing file name convention and VIN and guide fi</w:t>
              </w:r>
            </w:ins>
            <w:ins w:id="243" w:author="Dawn Craven (TMS)" w:date="2018-06-26T16:19:00Z">
              <w:r>
                <w:t xml:space="preserve">le fields. </w:t>
              </w:r>
            </w:ins>
          </w:p>
        </w:tc>
        <w:tc>
          <w:tcPr>
            <w:tcW w:w="698" w:type="pct"/>
          </w:tcPr>
          <w:p w14:paraId="528CE223" w14:textId="0403341F" w:rsidR="002E3B5B" w:rsidRPr="002E3B5B" w:rsidRDefault="006814AC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44" w:author="Dawn Craven (TMS)" w:date="2018-06-26T16:19:00Z">
              <w:r>
                <w:rPr>
                  <w:rFonts w:ascii="Arial" w:hAnsi="Arial" w:cs="Arial"/>
                  <w:sz w:val="16"/>
                  <w:szCs w:val="16"/>
                </w:rPr>
                <w:t>Dawn Craven</w:t>
              </w:r>
            </w:ins>
          </w:p>
        </w:tc>
      </w:tr>
      <w:tr w:rsidR="002E3B5B" w:rsidRPr="002E3B5B" w14:paraId="4A732945" w14:textId="77777777" w:rsidTr="005C7227">
        <w:tc>
          <w:tcPr>
            <w:tcW w:w="557" w:type="pct"/>
          </w:tcPr>
          <w:p w14:paraId="1445E608" w14:textId="153C01B5" w:rsidR="002E3B5B" w:rsidRPr="002E3B5B" w:rsidRDefault="008674FC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45" w:author="Luv Parakh (TMS)" w:date="2018-06-27T16:43:00Z">
              <w:r>
                <w:rPr>
                  <w:rFonts w:ascii="Arial" w:hAnsi="Arial" w:cs="Arial"/>
                  <w:sz w:val="16"/>
                  <w:szCs w:val="16"/>
                </w:rPr>
                <w:t>6/2</w:t>
              </w:r>
            </w:ins>
            <w:ins w:id="246" w:author="Luv Parakh (TMS)" w:date="2018-07-03T09:37:00Z">
              <w:r w:rsidR="005C7227">
                <w:rPr>
                  <w:rFonts w:ascii="Arial" w:hAnsi="Arial" w:cs="Arial"/>
                  <w:sz w:val="16"/>
                  <w:szCs w:val="16"/>
                </w:rPr>
                <w:t>7</w:t>
              </w:r>
            </w:ins>
            <w:ins w:id="247" w:author="Luv Parakh (TMS)" w:date="2018-06-27T16:43:00Z">
              <w:r w:rsidR="000F534F">
                <w:rPr>
                  <w:rFonts w:ascii="Arial" w:hAnsi="Arial" w:cs="Arial"/>
                  <w:sz w:val="16"/>
                  <w:szCs w:val="16"/>
                </w:rPr>
                <w:t>/2018</w:t>
              </w:r>
            </w:ins>
          </w:p>
        </w:tc>
        <w:tc>
          <w:tcPr>
            <w:tcW w:w="430" w:type="pct"/>
          </w:tcPr>
          <w:p w14:paraId="58968FA8" w14:textId="59783AA2" w:rsidR="002E3B5B" w:rsidRPr="002E3B5B" w:rsidRDefault="000F534F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48" w:author="Luv Parakh (TMS)" w:date="2018-06-27T16:43:00Z">
              <w:r>
                <w:rPr>
                  <w:rFonts w:ascii="Arial" w:hAnsi="Arial" w:cs="Arial"/>
                  <w:sz w:val="16"/>
                  <w:szCs w:val="16"/>
                </w:rPr>
                <w:t>4.0</w:t>
              </w:r>
            </w:ins>
          </w:p>
        </w:tc>
        <w:tc>
          <w:tcPr>
            <w:tcW w:w="439" w:type="pct"/>
          </w:tcPr>
          <w:p w14:paraId="23120D34" w14:textId="0CC2D4DA" w:rsidR="002E3B5B" w:rsidRPr="002E3B5B" w:rsidRDefault="000F534F" w:rsidP="002018A2">
            <w:pPr>
              <w:rPr>
                <w:rFonts w:ascii="Arial" w:hAnsi="Arial" w:cs="Arial"/>
                <w:sz w:val="16"/>
                <w:szCs w:val="16"/>
              </w:rPr>
            </w:pPr>
            <w:ins w:id="249" w:author="Luv Parakh (TMS)" w:date="2018-06-27T16:43:00Z">
              <w:r>
                <w:rPr>
                  <w:rFonts w:ascii="Arial" w:hAnsi="Arial" w:cs="Arial"/>
                  <w:sz w:val="16"/>
                  <w:szCs w:val="16"/>
                </w:rPr>
                <w:t>Revised</w:t>
              </w:r>
            </w:ins>
          </w:p>
        </w:tc>
        <w:tc>
          <w:tcPr>
            <w:tcW w:w="2876" w:type="pct"/>
          </w:tcPr>
          <w:p w14:paraId="06915052" w14:textId="65FFA12B" w:rsidR="002E3B5B" w:rsidRPr="002E3B5B" w:rsidRDefault="00A35E1E" w:rsidP="002018A2">
            <w:pPr>
              <w:pStyle w:val="PRSBullet"/>
              <w:tabs>
                <w:tab w:val="clear" w:pos="360"/>
              </w:tabs>
            </w:pPr>
            <w:ins w:id="250" w:author="Luv Parakh (TMS)" w:date="2018-06-27T16:56:00Z">
              <w:r>
                <w:t>Updated filename convention and added more clarity on specific fields</w:t>
              </w:r>
            </w:ins>
          </w:p>
        </w:tc>
        <w:tc>
          <w:tcPr>
            <w:tcW w:w="698" w:type="pct"/>
          </w:tcPr>
          <w:p w14:paraId="0FC317C2" w14:textId="3DBDC79C" w:rsidR="002E3B5B" w:rsidRPr="002E3B5B" w:rsidRDefault="000F534F" w:rsidP="002018A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ins w:id="251" w:author="Luv Parakh (TMS)" w:date="2018-06-27T16:43:00Z">
              <w:r>
                <w:rPr>
                  <w:rFonts w:ascii="Arial" w:hAnsi="Arial" w:cs="Arial"/>
                  <w:sz w:val="16"/>
                  <w:szCs w:val="16"/>
                </w:rPr>
                <w:t>Luv Parakh</w:t>
              </w:r>
            </w:ins>
          </w:p>
        </w:tc>
      </w:tr>
      <w:tr w:rsidR="005C7227" w:rsidRPr="002E3B5B" w14:paraId="1F85DF3D" w14:textId="77777777" w:rsidTr="005C7227">
        <w:trPr>
          <w:ins w:id="252" w:author="Luv Parakh (TMS)" w:date="2018-07-03T09:37:00Z"/>
        </w:trPr>
        <w:tc>
          <w:tcPr>
            <w:tcW w:w="557" w:type="pct"/>
          </w:tcPr>
          <w:p w14:paraId="59804389" w14:textId="335D68DE" w:rsidR="005C7227" w:rsidRDefault="005C7227" w:rsidP="005C7227">
            <w:pPr>
              <w:jc w:val="both"/>
              <w:rPr>
                <w:ins w:id="253" w:author="Luv Parakh (TMS)" w:date="2018-07-03T09:37:00Z"/>
                <w:rFonts w:ascii="Arial" w:hAnsi="Arial" w:cs="Arial"/>
                <w:sz w:val="16"/>
                <w:szCs w:val="16"/>
              </w:rPr>
            </w:pPr>
            <w:ins w:id="254" w:author="Luv Parakh (TMS)" w:date="2018-07-03T09:37:00Z">
              <w:r>
                <w:rPr>
                  <w:rFonts w:ascii="Arial" w:hAnsi="Arial" w:cs="Arial"/>
                  <w:sz w:val="16"/>
                  <w:szCs w:val="16"/>
                </w:rPr>
                <w:t>6/28/2018</w:t>
              </w:r>
            </w:ins>
          </w:p>
        </w:tc>
        <w:tc>
          <w:tcPr>
            <w:tcW w:w="430" w:type="pct"/>
          </w:tcPr>
          <w:p w14:paraId="28ABC918" w14:textId="31D3C519" w:rsidR="005C7227" w:rsidRDefault="005C7227" w:rsidP="005C7227">
            <w:pPr>
              <w:jc w:val="both"/>
              <w:rPr>
                <w:ins w:id="255" w:author="Luv Parakh (TMS)" w:date="2018-07-03T09:37:00Z"/>
                <w:rFonts w:ascii="Arial" w:hAnsi="Arial" w:cs="Arial"/>
                <w:sz w:val="16"/>
                <w:szCs w:val="16"/>
              </w:rPr>
            </w:pPr>
            <w:ins w:id="256" w:author="Luv Parakh (TMS)" w:date="2018-07-03T09:37:00Z">
              <w:r>
                <w:rPr>
                  <w:rFonts w:ascii="Arial" w:hAnsi="Arial" w:cs="Arial"/>
                  <w:sz w:val="16"/>
                  <w:szCs w:val="16"/>
                </w:rPr>
                <w:t>5.0</w:t>
              </w:r>
            </w:ins>
          </w:p>
        </w:tc>
        <w:tc>
          <w:tcPr>
            <w:tcW w:w="439" w:type="pct"/>
          </w:tcPr>
          <w:p w14:paraId="614E6DE4" w14:textId="17B18CD9" w:rsidR="005C7227" w:rsidRDefault="005C7227" w:rsidP="005C7227">
            <w:pPr>
              <w:rPr>
                <w:ins w:id="257" w:author="Luv Parakh (TMS)" w:date="2018-07-03T09:37:00Z"/>
                <w:rFonts w:ascii="Arial" w:hAnsi="Arial" w:cs="Arial"/>
                <w:sz w:val="16"/>
                <w:szCs w:val="16"/>
              </w:rPr>
            </w:pPr>
            <w:ins w:id="258" w:author="Luv Parakh (TMS)" w:date="2018-07-03T09:37:00Z">
              <w:r>
                <w:rPr>
                  <w:rFonts w:ascii="Arial" w:hAnsi="Arial" w:cs="Arial"/>
                  <w:sz w:val="16"/>
                  <w:szCs w:val="16"/>
                </w:rPr>
                <w:t>Revised</w:t>
              </w:r>
            </w:ins>
          </w:p>
        </w:tc>
        <w:tc>
          <w:tcPr>
            <w:tcW w:w="2876" w:type="pct"/>
          </w:tcPr>
          <w:p w14:paraId="18DAAB4F" w14:textId="277C5ABD" w:rsidR="005C7227" w:rsidRDefault="005C7227" w:rsidP="005C7227">
            <w:pPr>
              <w:pStyle w:val="PRSBullet"/>
              <w:tabs>
                <w:tab w:val="clear" w:pos="360"/>
              </w:tabs>
              <w:rPr>
                <w:ins w:id="259" w:author="Luv Parakh (TMS)" w:date="2018-07-03T09:37:00Z"/>
              </w:rPr>
            </w:pPr>
            <w:ins w:id="260" w:author="Luv Parakh (TMS)" w:date="2018-07-03T09:37:00Z">
              <w:r>
                <w:t xml:space="preserve">Rolled back fixed length requirement for </w:t>
              </w:r>
              <w:proofErr w:type="spellStart"/>
              <w:r>
                <w:t>Detail_ID</w:t>
              </w:r>
              <w:proofErr w:type="spellEnd"/>
            </w:ins>
          </w:p>
        </w:tc>
        <w:tc>
          <w:tcPr>
            <w:tcW w:w="698" w:type="pct"/>
          </w:tcPr>
          <w:p w14:paraId="17EAA342" w14:textId="716703C9" w:rsidR="005C7227" w:rsidRDefault="005C7227" w:rsidP="005C7227">
            <w:pPr>
              <w:jc w:val="both"/>
              <w:rPr>
                <w:ins w:id="261" w:author="Luv Parakh (TMS)" w:date="2018-07-03T09:37:00Z"/>
                <w:rFonts w:ascii="Arial" w:hAnsi="Arial" w:cs="Arial"/>
                <w:sz w:val="16"/>
                <w:szCs w:val="16"/>
              </w:rPr>
            </w:pPr>
            <w:ins w:id="262" w:author="Luv Parakh (TMS)" w:date="2018-07-03T09:38:00Z">
              <w:r>
                <w:rPr>
                  <w:rFonts w:ascii="Arial" w:hAnsi="Arial" w:cs="Arial"/>
                  <w:sz w:val="16"/>
                  <w:szCs w:val="16"/>
                </w:rPr>
                <w:t>Luv Parakh</w:t>
              </w:r>
            </w:ins>
          </w:p>
        </w:tc>
      </w:tr>
      <w:tr w:rsidR="004E0FBC" w:rsidRPr="002E3B5B" w14:paraId="10B74B99" w14:textId="77777777" w:rsidTr="005C7227">
        <w:trPr>
          <w:ins w:id="263" w:author="Shyam Basani (TMNA)" w:date="2018-09-06T11:13:00Z"/>
        </w:trPr>
        <w:tc>
          <w:tcPr>
            <w:tcW w:w="557" w:type="pct"/>
          </w:tcPr>
          <w:p w14:paraId="385C1639" w14:textId="78CA0A75" w:rsidR="004E0FBC" w:rsidRDefault="004E0FBC" w:rsidP="004E0FBC">
            <w:pPr>
              <w:jc w:val="both"/>
              <w:rPr>
                <w:ins w:id="264" w:author="Shyam Basani (TMNA)" w:date="2018-09-06T11:13:00Z"/>
                <w:rFonts w:ascii="Arial" w:hAnsi="Arial" w:cs="Arial"/>
                <w:sz w:val="16"/>
                <w:szCs w:val="16"/>
              </w:rPr>
            </w:pPr>
            <w:ins w:id="265" w:author="Luv Parakh (TMS)" w:date="2018-09-07T18:31:00Z">
              <w:r>
                <w:rPr>
                  <w:rFonts w:ascii="Arial" w:hAnsi="Arial" w:cs="Arial"/>
                  <w:sz w:val="16"/>
                  <w:szCs w:val="16"/>
                </w:rPr>
                <w:t>9/6/2018</w:t>
              </w:r>
            </w:ins>
          </w:p>
        </w:tc>
        <w:tc>
          <w:tcPr>
            <w:tcW w:w="430" w:type="pct"/>
          </w:tcPr>
          <w:p w14:paraId="3FCD5E33" w14:textId="4FFE2293" w:rsidR="004E0FBC" w:rsidRDefault="004E0FBC" w:rsidP="004E0FBC">
            <w:pPr>
              <w:jc w:val="both"/>
              <w:rPr>
                <w:ins w:id="266" w:author="Shyam Basani (TMNA)" w:date="2018-09-06T11:13:00Z"/>
                <w:rFonts w:ascii="Arial" w:hAnsi="Arial" w:cs="Arial"/>
                <w:sz w:val="16"/>
                <w:szCs w:val="16"/>
              </w:rPr>
            </w:pPr>
            <w:ins w:id="267" w:author="Luv Parakh (TMS)" w:date="2018-09-07T18:31:00Z">
              <w:r>
                <w:rPr>
                  <w:rFonts w:ascii="Arial" w:hAnsi="Arial" w:cs="Arial"/>
                  <w:sz w:val="16"/>
                  <w:szCs w:val="16"/>
                </w:rPr>
                <w:t>6.0</w:t>
              </w:r>
            </w:ins>
          </w:p>
        </w:tc>
        <w:tc>
          <w:tcPr>
            <w:tcW w:w="439" w:type="pct"/>
          </w:tcPr>
          <w:p w14:paraId="44A3AE08" w14:textId="63813F96" w:rsidR="004E0FBC" w:rsidRDefault="004E0FBC" w:rsidP="004E0FBC">
            <w:pPr>
              <w:rPr>
                <w:ins w:id="268" w:author="Shyam Basani (TMNA)" w:date="2018-09-06T11:13:00Z"/>
                <w:rFonts w:ascii="Arial" w:hAnsi="Arial" w:cs="Arial"/>
                <w:sz w:val="16"/>
                <w:szCs w:val="16"/>
              </w:rPr>
            </w:pPr>
            <w:ins w:id="269" w:author="Luv Parakh (TMS)" w:date="2018-09-07T18:31:00Z">
              <w:r>
                <w:rPr>
                  <w:rFonts w:ascii="Arial" w:hAnsi="Arial" w:cs="Arial"/>
                  <w:sz w:val="16"/>
                  <w:szCs w:val="16"/>
                </w:rPr>
                <w:t>Revised</w:t>
              </w:r>
            </w:ins>
          </w:p>
        </w:tc>
        <w:tc>
          <w:tcPr>
            <w:tcW w:w="2876" w:type="pct"/>
          </w:tcPr>
          <w:p w14:paraId="56584B23" w14:textId="0D91B529" w:rsidR="004E0FBC" w:rsidRDefault="004E0FBC" w:rsidP="004E0FBC">
            <w:pPr>
              <w:pStyle w:val="PRSBullet"/>
              <w:tabs>
                <w:tab w:val="clear" w:pos="360"/>
              </w:tabs>
              <w:rPr>
                <w:ins w:id="270" w:author="Shyam Basani (TMNA)" w:date="2018-09-06T11:13:00Z"/>
              </w:rPr>
            </w:pPr>
            <w:ins w:id="271" w:author="Luv Parakh (TMS)" w:date="2018-09-07T18:31:00Z">
              <w:r>
                <w:t xml:space="preserve">Added new fields for title, short </w:t>
              </w:r>
              <w:proofErr w:type="spellStart"/>
              <w:r>
                <w:t>desc</w:t>
              </w:r>
              <w:proofErr w:type="spellEnd"/>
              <w:r>
                <w:t xml:space="preserve">, generic </w:t>
              </w:r>
              <w:proofErr w:type="spellStart"/>
              <w:r>
                <w:t>desc</w:t>
              </w:r>
              <w:proofErr w:type="spellEnd"/>
              <w:r>
                <w:t xml:space="preserve"> on the campaign file structure and made other edits to notification construction section</w:t>
              </w:r>
            </w:ins>
          </w:p>
        </w:tc>
        <w:tc>
          <w:tcPr>
            <w:tcW w:w="698" w:type="pct"/>
          </w:tcPr>
          <w:p w14:paraId="443ED436" w14:textId="77777777" w:rsidR="004E0FBC" w:rsidRDefault="004E0FBC" w:rsidP="004E0FBC">
            <w:pPr>
              <w:jc w:val="both"/>
              <w:rPr>
                <w:ins w:id="272" w:author="Luv Parakh (TMS)" w:date="2018-09-07T18:31:00Z"/>
                <w:rFonts w:ascii="Arial" w:hAnsi="Arial" w:cs="Arial"/>
                <w:sz w:val="16"/>
                <w:szCs w:val="16"/>
              </w:rPr>
            </w:pPr>
            <w:ins w:id="273" w:author="Luv Parakh (TMS)" w:date="2018-09-07T18:31:00Z">
              <w:r>
                <w:rPr>
                  <w:rFonts w:ascii="Arial" w:hAnsi="Arial" w:cs="Arial"/>
                  <w:sz w:val="16"/>
                  <w:szCs w:val="16"/>
                </w:rPr>
                <w:t>Luv Parakh</w:t>
              </w:r>
            </w:ins>
          </w:p>
          <w:p w14:paraId="14475C94" w14:textId="395FFFA6" w:rsidR="004E0FBC" w:rsidRDefault="004E0FBC" w:rsidP="004E0FBC">
            <w:pPr>
              <w:jc w:val="both"/>
              <w:rPr>
                <w:ins w:id="274" w:author="Shyam Basani (TMNA)" w:date="2018-09-06T11:13:00Z"/>
                <w:rFonts w:ascii="Arial" w:hAnsi="Arial" w:cs="Arial"/>
                <w:sz w:val="16"/>
                <w:szCs w:val="16"/>
              </w:rPr>
            </w:pPr>
            <w:ins w:id="275" w:author="Luv Parakh (TMS)" w:date="2018-09-07T18:31:00Z">
              <w:r>
                <w:rPr>
                  <w:rFonts w:ascii="Arial" w:hAnsi="Arial" w:cs="Arial"/>
                  <w:sz w:val="16"/>
                  <w:szCs w:val="16"/>
                </w:rPr>
                <w:t>Shyam Basani</w:t>
              </w:r>
            </w:ins>
          </w:p>
        </w:tc>
      </w:tr>
      <w:tr w:rsidR="00946F0F" w:rsidRPr="002E3B5B" w14:paraId="303902CF" w14:textId="77777777" w:rsidTr="005C7227">
        <w:trPr>
          <w:ins w:id="276" w:author="Luv Parakh (TMS)" w:date="2018-09-20T09:04:00Z"/>
        </w:trPr>
        <w:tc>
          <w:tcPr>
            <w:tcW w:w="557" w:type="pct"/>
          </w:tcPr>
          <w:p w14:paraId="1C54CFF8" w14:textId="572503E9" w:rsidR="00946F0F" w:rsidRDefault="00946F0F" w:rsidP="004E0FBC">
            <w:pPr>
              <w:jc w:val="both"/>
              <w:rPr>
                <w:ins w:id="277" w:author="Luv Parakh (TMS)" w:date="2018-09-20T09:04:00Z"/>
                <w:rFonts w:ascii="Arial" w:hAnsi="Arial" w:cs="Arial"/>
                <w:sz w:val="16"/>
                <w:szCs w:val="16"/>
              </w:rPr>
            </w:pPr>
            <w:ins w:id="278" w:author="Luv Parakh (TMS)" w:date="2018-09-20T09:04:00Z">
              <w:r>
                <w:rPr>
                  <w:rFonts w:ascii="Arial" w:hAnsi="Arial" w:cs="Arial"/>
                  <w:sz w:val="16"/>
                  <w:szCs w:val="16"/>
                </w:rPr>
                <w:t>9/20/2018</w:t>
              </w:r>
            </w:ins>
          </w:p>
        </w:tc>
        <w:tc>
          <w:tcPr>
            <w:tcW w:w="430" w:type="pct"/>
          </w:tcPr>
          <w:p w14:paraId="7CBB277F" w14:textId="002DBC5D" w:rsidR="00946F0F" w:rsidRDefault="00946F0F" w:rsidP="004E0FBC">
            <w:pPr>
              <w:jc w:val="both"/>
              <w:rPr>
                <w:ins w:id="279" w:author="Luv Parakh (TMS)" w:date="2018-09-20T09:04:00Z"/>
                <w:rFonts w:ascii="Arial" w:hAnsi="Arial" w:cs="Arial"/>
                <w:sz w:val="16"/>
                <w:szCs w:val="16"/>
              </w:rPr>
            </w:pPr>
            <w:ins w:id="280" w:author="Luv Parakh (TMS)" w:date="2018-09-20T09:04:00Z">
              <w:r>
                <w:rPr>
                  <w:rFonts w:ascii="Arial" w:hAnsi="Arial" w:cs="Arial"/>
                  <w:sz w:val="16"/>
                  <w:szCs w:val="16"/>
                </w:rPr>
                <w:t>7.0</w:t>
              </w:r>
            </w:ins>
          </w:p>
        </w:tc>
        <w:tc>
          <w:tcPr>
            <w:tcW w:w="439" w:type="pct"/>
          </w:tcPr>
          <w:p w14:paraId="32E71B23" w14:textId="0199C231" w:rsidR="00946F0F" w:rsidRDefault="00946F0F" w:rsidP="004E0FBC">
            <w:pPr>
              <w:rPr>
                <w:ins w:id="281" w:author="Luv Parakh (TMS)" w:date="2018-09-20T09:04:00Z"/>
                <w:rFonts w:ascii="Arial" w:hAnsi="Arial" w:cs="Arial"/>
                <w:sz w:val="16"/>
                <w:szCs w:val="16"/>
              </w:rPr>
            </w:pPr>
            <w:ins w:id="282" w:author="Luv Parakh (TMS)" w:date="2018-09-20T09:04:00Z">
              <w:r>
                <w:rPr>
                  <w:rFonts w:ascii="Arial" w:hAnsi="Arial" w:cs="Arial"/>
                  <w:sz w:val="16"/>
                  <w:szCs w:val="16"/>
                </w:rPr>
                <w:t>Revised</w:t>
              </w:r>
            </w:ins>
          </w:p>
        </w:tc>
        <w:tc>
          <w:tcPr>
            <w:tcW w:w="2876" w:type="pct"/>
          </w:tcPr>
          <w:p w14:paraId="26F0AF06" w14:textId="77777777" w:rsidR="00946F0F" w:rsidRDefault="00946F0F" w:rsidP="004E0FBC">
            <w:pPr>
              <w:pStyle w:val="PRSBullet"/>
              <w:tabs>
                <w:tab w:val="clear" w:pos="360"/>
              </w:tabs>
              <w:rPr>
                <w:ins w:id="283" w:author="Luv Parakh (TMS)" w:date="2018-09-20T09:05:00Z"/>
              </w:rPr>
            </w:pPr>
            <w:ins w:id="284" w:author="Luv Parakh (TMS)" w:date="2018-09-20T09:04:00Z">
              <w:r>
                <w:t>Rolled back generic text/title attributes from spec</w:t>
              </w:r>
            </w:ins>
            <w:ins w:id="285" w:author="Luv Parakh (TMS)" w:date="2018-09-20T09:05:00Z">
              <w:r>
                <w:t xml:space="preserve">. </w:t>
              </w:r>
            </w:ins>
          </w:p>
          <w:p w14:paraId="6708EC0C" w14:textId="6BF6FF1F" w:rsidR="00946F0F" w:rsidRDefault="009941F7" w:rsidP="004E0FBC">
            <w:pPr>
              <w:pStyle w:val="PRSBullet"/>
              <w:tabs>
                <w:tab w:val="clear" w:pos="360"/>
              </w:tabs>
              <w:rPr>
                <w:ins w:id="286" w:author="Luv Parakh (TMS)" w:date="2018-09-20T09:04:00Z"/>
              </w:rPr>
            </w:pPr>
            <w:ins w:id="287" w:author="Luv Parakh (TMS)" w:date="2018-09-20T09:35:00Z">
              <w:r>
                <w:t>Up</w:t>
              </w:r>
            </w:ins>
            <w:ins w:id="288" w:author="Luv Parakh (TMS)" w:date="2018-09-20T09:05:00Z">
              <w:r w:rsidR="00946F0F">
                <w:t xml:space="preserve">dates to </w:t>
              </w:r>
            </w:ins>
            <w:ins w:id="289" w:author="Luv Parakh (TMS)" w:date="2018-09-20T09:35:00Z">
              <w:r>
                <w:t>notification body section based on discussion on 9/19/2018</w:t>
              </w:r>
            </w:ins>
          </w:p>
        </w:tc>
        <w:tc>
          <w:tcPr>
            <w:tcW w:w="698" w:type="pct"/>
          </w:tcPr>
          <w:p w14:paraId="5C547C7F" w14:textId="65B8E587" w:rsidR="00946F0F" w:rsidRDefault="00946F0F" w:rsidP="004E0FBC">
            <w:pPr>
              <w:jc w:val="both"/>
              <w:rPr>
                <w:ins w:id="290" w:author="Luv Parakh (TMS)" w:date="2018-09-20T09:04:00Z"/>
                <w:rFonts w:ascii="Arial" w:hAnsi="Arial" w:cs="Arial"/>
                <w:sz w:val="16"/>
                <w:szCs w:val="16"/>
              </w:rPr>
            </w:pPr>
            <w:ins w:id="291" w:author="Luv Parakh (TMS)" w:date="2018-09-20T09:05:00Z">
              <w:r>
                <w:rPr>
                  <w:rFonts w:ascii="Arial" w:hAnsi="Arial" w:cs="Arial"/>
                  <w:sz w:val="16"/>
                  <w:szCs w:val="16"/>
                </w:rPr>
                <w:t>Luv Parakh</w:t>
              </w:r>
            </w:ins>
          </w:p>
        </w:tc>
      </w:tr>
    </w:tbl>
    <w:p w14:paraId="3F0313F5" w14:textId="77777777" w:rsidR="002E3B5B" w:rsidRDefault="002E3B5B" w:rsidP="002E3B5B">
      <w:pPr>
        <w:jc w:val="both"/>
      </w:pPr>
    </w:p>
    <w:p w14:paraId="2900F348" w14:textId="77777777" w:rsidR="002E3B5B" w:rsidRDefault="002E3B5B" w:rsidP="006E2E21">
      <w:pPr>
        <w:rPr>
          <w:rFonts w:ascii="Arial" w:hAnsi="Arial" w:cs="Arial"/>
          <w:sz w:val="18"/>
          <w:szCs w:val="18"/>
        </w:rPr>
      </w:pPr>
    </w:p>
    <w:sectPr w:rsidR="002E3B5B" w:rsidSect="00A4016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" w:author="Luv Parakh (TMS)" w:date="2018-09-20T09:57:00Z" w:initials="LP(">
    <w:p w14:paraId="14CC26BD" w14:textId="2E0C325F" w:rsidR="00FB42DE" w:rsidRDefault="00FB42DE">
      <w:pPr>
        <w:pStyle w:val="CommentText"/>
      </w:pPr>
      <w:r>
        <w:rPr>
          <w:rStyle w:val="CommentReference"/>
        </w:rPr>
        <w:annotationRef/>
      </w:r>
      <w:r>
        <w:t xml:space="preserve">We will require greater </w:t>
      </w:r>
      <w:proofErr w:type="gramStart"/>
      <w:r>
        <w:t>advance notice</w:t>
      </w:r>
      <w:proofErr w:type="gramEnd"/>
      <w:r>
        <w:t xml:space="preserve"> – recommend at least 3 business days for initial validation on test HU’s / vehicles and at least another 3 business days after PQSS confirms it’s OK to publish to production</w:t>
      </w:r>
    </w:p>
  </w:comment>
  <w:comment w:id="24" w:author="Luv Parakh (TMS)" w:date="2018-06-27T16:30:00Z" w:initials="LP(">
    <w:p w14:paraId="27D49F9A" w14:textId="03E26B13" w:rsidR="00A726E9" w:rsidRDefault="00A726E9">
      <w:pPr>
        <w:pStyle w:val="CommentText"/>
      </w:pPr>
      <w:r>
        <w:t>Simplified/</w:t>
      </w:r>
      <w:r>
        <w:rPr>
          <w:rStyle w:val="CommentReference"/>
        </w:rPr>
        <w:annotationRef/>
      </w:r>
      <w:r>
        <w:t>re-ordered filename components so that it automatically appears in sorted order in the FTP folder</w:t>
      </w:r>
    </w:p>
  </w:comment>
  <w:comment w:id="30" w:author="Dawn Craven (TMS)" w:date="2018-06-22T11:08:00Z" w:initials="DC(">
    <w:p w14:paraId="61489A1A" w14:textId="301619A1" w:rsidR="004B3E0C" w:rsidRDefault="004B3E0C" w:rsidP="00E630B6">
      <w:pPr>
        <w:pStyle w:val="CommentText"/>
      </w:pPr>
      <w:r>
        <w:rPr>
          <w:rStyle w:val="CommentReference"/>
        </w:rPr>
        <w:annotationRef/>
      </w:r>
      <w:r>
        <w:t xml:space="preserve">We can continue to work through this more.  </w:t>
      </w:r>
    </w:p>
  </w:comment>
  <w:comment w:id="33" w:author="Luv Parakh (TMS)" w:date="2018-06-27T16:35:00Z" w:initials="LP(">
    <w:p w14:paraId="7CE3FB8E" w14:textId="0B12F0B9" w:rsidR="004B3E0C" w:rsidRDefault="004B3E0C">
      <w:pPr>
        <w:pStyle w:val="CommentText"/>
      </w:pPr>
      <w:r>
        <w:rPr>
          <w:rStyle w:val="CommentReference"/>
        </w:rPr>
        <w:annotationRef/>
      </w:r>
      <w:r>
        <w:t>To account for launch situation when we will not have this data</w:t>
      </w:r>
    </w:p>
  </w:comment>
  <w:comment w:id="41" w:author="Luv Parakh (TMS)" w:date="2018-06-27T16:30:00Z" w:initials="LP(">
    <w:p w14:paraId="20B24F1A" w14:textId="77777777" w:rsidR="000F534F" w:rsidRDefault="000F534F" w:rsidP="000F534F">
      <w:pPr>
        <w:pStyle w:val="CommentText"/>
      </w:pPr>
      <w:r>
        <w:t>Simplified/</w:t>
      </w:r>
      <w:r>
        <w:rPr>
          <w:rStyle w:val="CommentReference"/>
        </w:rPr>
        <w:annotationRef/>
      </w:r>
      <w:r>
        <w:t>re-ordered filename components so that it automatically appears in sorted order in the FTP folder</w:t>
      </w:r>
    </w:p>
  </w:comment>
  <w:comment w:id="83" w:author="Luv Parakh (TMS)" w:date="2018-06-27T16:57:00Z" w:initials="LP(">
    <w:p w14:paraId="70253397" w14:textId="15D6A1B7" w:rsidR="00331A6B" w:rsidRDefault="00331A6B">
      <w:pPr>
        <w:pStyle w:val="CommentText"/>
      </w:pPr>
      <w:r>
        <w:rPr>
          <w:rStyle w:val="CommentReference"/>
        </w:rPr>
        <w:annotationRef/>
      </w:r>
      <w:r>
        <w:t>Is there a need for us to maintain any history of messages sent using older versions? From a CT perspective, only the latest version would be relevant unless we hear otherwise.</w:t>
      </w:r>
    </w:p>
  </w:comment>
  <w:comment w:id="99" w:author="Luv Parakh (TMS)" w:date="2018-09-20T09:08:00Z" w:initials="LP(">
    <w:p w14:paraId="276162A2" w14:textId="61F5A2B4" w:rsidR="00946F0F" w:rsidRDefault="00946F0F">
      <w:pPr>
        <w:pStyle w:val="CommentText"/>
      </w:pPr>
      <w:r>
        <w:rPr>
          <w:rStyle w:val="CommentReference"/>
        </w:rPr>
        <w:annotationRef/>
      </w:r>
      <w:r>
        <w:t>Dawn, please review max length criteria for this and other fields</w:t>
      </w:r>
    </w:p>
  </w:comment>
  <w:comment w:id="113" w:author="Luv Parakh (TMS)" w:date="2018-06-14T15:50:00Z" w:initials="LP(">
    <w:p w14:paraId="1B13C467" w14:textId="154CAA3F" w:rsidR="00AD3263" w:rsidRDefault="00AD3263">
      <w:pPr>
        <w:pStyle w:val="CommentText"/>
      </w:pPr>
      <w:r>
        <w:rPr>
          <w:rStyle w:val="CommentReference"/>
        </w:rPr>
        <w:annotationRef/>
      </w:r>
      <w:r>
        <w:t xml:space="preserve">We </w:t>
      </w:r>
      <w:proofErr w:type="gramStart"/>
      <w:r>
        <w:t>have to</w:t>
      </w:r>
      <w:proofErr w:type="gramEnd"/>
      <w:r>
        <w:t xml:space="preserve"> try and fit all our notification content within 300-400 characters. More feedback expected from upcoming trial(s)</w:t>
      </w:r>
    </w:p>
  </w:comment>
  <w:comment w:id="114" w:author="Luv Parakh (TMS)" w:date="2018-06-27T16:44:00Z" w:initials="LP(">
    <w:p w14:paraId="741F0043" w14:textId="41165DEC" w:rsidR="00AD3263" w:rsidRDefault="00AD3263">
      <w:pPr>
        <w:pStyle w:val="CommentText"/>
      </w:pPr>
      <w:r>
        <w:rPr>
          <w:rStyle w:val="CommentReference"/>
        </w:rPr>
        <w:annotationRef/>
      </w:r>
      <w:r>
        <w:t>These fields may not necessary as we will most likely use a generic version of the campaign content</w:t>
      </w:r>
    </w:p>
  </w:comment>
  <w:comment w:id="116" w:author="Luv Parakh (TMS)" w:date="2018-09-07T18:27:00Z" w:initials="LP(">
    <w:p w14:paraId="4393A1F3" w14:textId="37E2355F" w:rsidR="00441691" w:rsidRDefault="00441691">
      <w:pPr>
        <w:pStyle w:val="CommentText"/>
      </w:pPr>
      <w:r>
        <w:rPr>
          <w:rStyle w:val="CommentReference"/>
        </w:rPr>
        <w:annotationRef/>
      </w:r>
      <w:r w:rsidR="00946F0F">
        <w:t xml:space="preserve">All title and body content </w:t>
      </w:r>
      <w:proofErr w:type="gramStart"/>
      <w:r w:rsidR="00946F0F">
        <w:t>is</w:t>
      </w:r>
      <w:proofErr w:type="gramEnd"/>
      <w:r w:rsidR="00946F0F">
        <w:t xml:space="preserve"> pending final approval from Legal</w:t>
      </w:r>
    </w:p>
  </w:comment>
  <w:comment w:id="125" w:author="Luv Parakh (TMS)" w:date="2018-06-14T16:15:00Z" w:initials="LP(">
    <w:p w14:paraId="63ED0B38" w14:textId="6570611A" w:rsidR="00620C00" w:rsidRDefault="00620C00">
      <w:pPr>
        <w:pStyle w:val="CommentText"/>
      </w:pPr>
      <w:r>
        <w:rPr>
          <w:rStyle w:val="CommentReference"/>
        </w:rPr>
        <w:annotationRef/>
      </w:r>
      <w:r>
        <w:t xml:space="preserve">Recommend removing “IMPORTANT INFORMATION” as there will be a visual indicator for safety </w:t>
      </w:r>
      <w:r w:rsidR="000F534F">
        <w:t>notification</w:t>
      </w:r>
      <w:r>
        <w:t>s</w:t>
      </w:r>
    </w:p>
  </w:comment>
  <w:comment w:id="128" w:author="Luv Parakh (TMS)" w:date="2018-06-14T16:16:00Z" w:initials="LP(">
    <w:p w14:paraId="2355293B" w14:textId="3EC67CAE" w:rsidR="00620C00" w:rsidRDefault="00620C00">
      <w:pPr>
        <w:pStyle w:val="CommentText"/>
      </w:pPr>
      <w:r>
        <w:rPr>
          <w:rStyle w:val="CommentReference"/>
        </w:rPr>
        <w:annotationRef/>
      </w:r>
      <w:r>
        <w:t>We received feedback in the last trial that this is not serving any purpose so would recommend removal</w:t>
      </w:r>
    </w:p>
  </w:comment>
  <w:comment w:id="137" w:author="Luv Parakh (TMS)" w:date="2018-04-27T11:09:00Z" w:initials="LP(">
    <w:p w14:paraId="0ED4A502" w14:textId="68BF29EC" w:rsidR="00620C00" w:rsidRDefault="00620C0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Based on past conversations, </w:t>
      </w:r>
      <w:r>
        <w:t xml:space="preserve">we might decide </w:t>
      </w:r>
      <w:r>
        <w:rPr>
          <w:b/>
        </w:rPr>
        <w:t xml:space="preserve">not to </w:t>
      </w:r>
      <w:r>
        <w:t xml:space="preserve">include the expiration date in the </w:t>
      </w:r>
      <w:r w:rsidR="000F534F">
        <w:t>notification</w:t>
      </w:r>
      <w:r>
        <w:t xml:space="preserve"> title if it turns out to be too long.</w:t>
      </w:r>
    </w:p>
  </w:comment>
  <w:comment w:id="138" w:author="Dawn Craven (TMS)" w:date="2018-04-27T14:32:00Z" w:initials="DC(">
    <w:p w14:paraId="515C5293" w14:textId="6381C59F" w:rsidR="00620C00" w:rsidRDefault="00620C00">
      <w:pPr>
        <w:pStyle w:val="CommentText"/>
      </w:pPr>
      <w:r>
        <w:rPr>
          <w:rStyle w:val="CommentReference"/>
        </w:rPr>
        <w:annotationRef/>
      </w:r>
      <w:r>
        <w:t>If it ends-up that expiration date is not going to be used anywhere, we can remove it.</w:t>
      </w:r>
    </w:p>
  </w:comment>
  <w:comment w:id="139" w:author="Luv Parakh (TMS)" w:date="2018-06-14T16:11:00Z" w:initials="LP(">
    <w:p w14:paraId="3D7C844F" w14:textId="1CB987B8" w:rsidR="00620C00" w:rsidRDefault="00620C00">
      <w:pPr>
        <w:pStyle w:val="CommentText"/>
      </w:pPr>
      <w:r>
        <w:rPr>
          <w:rStyle w:val="CommentReference"/>
        </w:rPr>
        <w:annotationRef/>
      </w:r>
      <w:r>
        <w:t xml:space="preserve">We will prefix the </w:t>
      </w:r>
      <w:r w:rsidR="000F534F">
        <w:t>notification</w:t>
      </w:r>
      <w:r>
        <w:t xml:space="preserve"> body with the text that appears after the “</w:t>
      </w:r>
      <w:proofErr w:type="gramStart"/>
      <w:r>
        <w:t>-“ here</w:t>
      </w:r>
      <w:proofErr w:type="gramEnd"/>
      <w:r>
        <w:t xml:space="preserve"> if the title is becoming too long</w:t>
      </w:r>
    </w:p>
  </w:comment>
  <w:comment w:id="140" w:author="Luv Parakh (TMS)" w:date="2018-06-27T16:42:00Z" w:initials="LP(">
    <w:p w14:paraId="1E293716" w14:textId="49997176" w:rsidR="000F534F" w:rsidRDefault="000F534F">
      <w:pPr>
        <w:pStyle w:val="CommentText"/>
      </w:pPr>
      <w:r>
        <w:rPr>
          <w:rStyle w:val="CommentReference"/>
        </w:rPr>
        <w:annotationRef/>
      </w:r>
      <w:r>
        <w:t>We will exclude the date from the title due to length constraints</w:t>
      </w:r>
    </w:p>
  </w:comment>
  <w:comment w:id="147" w:author="Dawn Craven (TMS)" w:date="2018-06-26T16:43:00Z" w:initials="DC(">
    <w:p w14:paraId="08C54E71" w14:textId="0D949D96" w:rsidR="00A96267" w:rsidRDefault="00A96267">
      <w:pPr>
        <w:pStyle w:val="CommentText"/>
      </w:pPr>
      <w:r>
        <w:rPr>
          <w:rStyle w:val="CommentReference"/>
        </w:rPr>
        <w:annotationRef/>
      </w:r>
      <w:r>
        <w:t xml:space="preserve">We can edit these once trial is done and they are finalized. But removing version that used </w:t>
      </w:r>
      <w:r w:rsidRPr="00A96267">
        <w:t>ACTIVITY_DESCRIPTION, SAFETY_RISK_DESCRIPTION, REMEDY_DESCRIPTION</w:t>
      </w:r>
      <w:r>
        <w:t xml:space="preserve"> – since determined those are too long. Will remove those field guide file later once trial done and confirmed no use for them.</w:t>
      </w:r>
    </w:p>
  </w:comment>
  <w:comment w:id="179" w:author="Dawn Craven (TMS)" w:date="2018-04-27T14:34:00Z" w:initials="DC(">
    <w:p w14:paraId="37FFEF5A" w14:textId="4D9489FF" w:rsidR="00620C00" w:rsidRDefault="00620C00">
      <w:pPr>
        <w:pStyle w:val="CommentText"/>
      </w:pPr>
      <w:r>
        <w:rPr>
          <w:rStyle w:val="CommentReference"/>
        </w:rPr>
        <w:annotationRef/>
      </w:r>
      <w:r>
        <w:t xml:space="preserve">Jason has provided </w:t>
      </w:r>
      <w:proofErr w:type="gramStart"/>
      <w:r>
        <w:t>those</w:t>
      </w:r>
      <w:proofErr w:type="gramEnd"/>
      <w:r>
        <w:t xml:space="preserve"> and I can get those added into future revision of this doc.</w:t>
      </w:r>
    </w:p>
  </w:comment>
  <w:comment w:id="188" w:author="Luv Parakh (TMS)" w:date="2018-09-07T18:32:00Z" w:initials="LP(">
    <w:p w14:paraId="6F4B83D7" w14:textId="251C23D9" w:rsidR="004E0FBC" w:rsidRDefault="004E0FBC">
      <w:pPr>
        <w:pStyle w:val="CommentText"/>
      </w:pPr>
      <w:r>
        <w:rPr>
          <w:rStyle w:val="CommentReference"/>
        </w:rPr>
        <w:annotationRef/>
      </w:r>
      <w:r>
        <w:t>We’re planning to append Detailed Description to the generic notification if someone wants to read it</w:t>
      </w:r>
    </w:p>
  </w:comment>
  <w:comment w:id="220" w:author="Dawn Craven (TMS)" w:date="2018-04-27T14:34:00Z" w:initials="DC(">
    <w:p w14:paraId="182387EB" w14:textId="77777777" w:rsidR="000E11E9" w:rsidRDefault="000E11E9" w:rsidP="000E11E9">
      <w:pPr>
        <w:pStyle w:val="CommentText"/>
      </w:pPr>
      <w:r>
        <w:rPr>
          <w:rStyle w:val="CommentReference"/>
        </w:rPr>
        <w:annotationRef/>
      </w:r>
      <w:r>
        <w:t xml:space="preserve">Jason has provided </w:t>
      </w:r>
      <w:proofErr w:type="gramStart"/>
      <w:r>
        <w:t>those</w:t>
      </w:r>
      <w:proofErr w:type="gramEnd"/>
      <w:r>
        <w:t xml:space="preserve"> and I can get those added into future revision of this doc.</w:t>
      </w:r>
    </w:p>
  </w:comment>
  <w:comment w:id="230" w:author="Luv Parakh (TMS)" w:date="2018-09-20T09:52:00Z" w:initials="LP(">
    <w:p w14:paraId="47768D35" w14:textId="3BC1201C" w:rsidR="000E11E9" w:rsidRDefault="000E11E9">
      <w:pPr>
        <w:pStyle w:val="CommentText"/>
      </w:pPr>
      <w:r>
        <w:rPr>
          <w:rStyle w:val="CommentReference"/>
        </w:rPr>
        <w:annotationRef/>
      </w:r>
      <w:r>
        <w:t>Dawn can you</w:t>
      </w:r>
      <w:r w:rsidR="00FB42DE">
        <w:t xml:space="preserve"> please</w:t>
      </w:r>
      <w:r>
        <w:t xml:space="preserve"> confirm the DESTINATION_CODE range for </w:t>
      </w:r>
      <w:r w:rsidRPr="00FB42DE">
        <w:rPr>
          <w:b/>
        </w:rPr>
        <w:t>continental US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CC26BD" w15:done="0"/>
  <w15:commentEx w15:paraId="27D49F9A" w15:done="0"/>
  <w15:commentEx w15:paraId="61489A1A" w15:done="0"/>
  <w15:commentEx w15:paraId="7CE3FB8E" w15:done="0"/>
  <w15:commentEx w15:paraId="20B24F1A" w15:done="0"/>
  <w15:commentEx w15:paraId="70253397" w15:done="0"/>
  <w15:commentEx w15:paraId="276162A2" w15:done="0"/>
  <w15:commentEx w15:paraId="1B13C467" w15:done="1"/>
  <w15:commentEx w15:paraId="741F0043" w15:done="1"/>
  <w15:commentEx w15:paraId="4393A1F3" w15:done="0"/>
  <w15:commentEx w15:paraId="63ED0B38" w15:done="1"/>
  <w15:commentEx w15:paraId="2355293B" w15:done="1"/>
  <w15:commentEx w15:paraId="0ED4A502" w15:done="1"/>
  <w15:commentEx w15:paraId="515C5293" w15:paraIdParent="0ED4A502" w15:done="1"/>
  <w15:commentEx w15:paraId="3D7C844F" w15:paraIdParent="0ED4A502" w15:done="1"/>
  <w15:commentEx w15:paraId="1E293716" w15:paraIdParent="0ED4A502" w15:done="1"/>
  <w15:commentEx w15:paraId="08C54E71" w15:done="1"/>
  <w15:commentEx w15:paraId="37FFEF5A" w15:paraIdParent="08C54E71" w15:done="1"/>
  <w15:commentEx w15:paraId="6F4B83D7" w15:done="0"/>
  <w15:commentEx w15:paraId="182387EB" w15:paraIdParent="6F4B83D7" w15:done="1"/>
  <w15:commentEx w15:paraId="47768D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CC26BD" w16cid:durableId="1F4DED94"/>
  <w16cid:commentId w16cid:paraId="27D49F9A" w16cid:durableId="1EDE3A1E"/>
  <w16cid:commentId w16cid:paraId="7CE3FB8E" w16cid:durableId="1EDE3B4B"/>
  <w16cid:commentId w16cid:paraId="20B24F1A" w16cid:durableId="1EDE3C37"/>
  <w16cid:commentId w16cid:paraId="70253397" w16cid:durableId="1EDE4086"/>
  <w16cid:commentId w16cid:paraId="276162A2" w16cid:durableId="1F4DE1FA"/>
  <w16cid:commentId w16cid:paraId="1B13C467" w16cid:durableId="1ECD0D59"/>
  <w16cid:commentId w16cid:paraId="741F0043" w16cid:durableId="1EDE3D5D"/>
  <w16cid:commentId w16cid:paraId="4393A1F3" w16cid:durableId="1F3D41A6"/>
  <w16cid:commentId w16cid:paraId="63ED0B38" w16cid:durableId="1ECD130F"/>
  <w16cid:commentId w16cid:paraId="2355293B" w16cid:durableId="1ECD1341"/>
  <w16cid:commentId w16cid:paraId="0ED4A502" w16cid:durableId="1E8D8361"/>
  <w16cid:commentId w16cid:paraId="515C5293" w16cid:durableId="1E8DB2F4"/>
  <w16cid:commentId w16cid:paraId="3D7C844F" w16cid:durableId="1ECD1222"/>
  <w16cid:commentId w16cid:paraId="1E293716" w16cid:durableId="1EDE3CFF"/>
  <w16cid:commentId w16cid:paraId="08C54E71" w16cid:durableId="1EDCEBA7"/>
  <w16cid:commentId w16cid:paraId="6F4B83D7" w16cid:durableId="1F3D42B7"/>
  <w16cid:commentId w16cid:paraId="47768D35" w16cid:durableId="1F4DEC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3BF0" w14:textId="77777777" w:rsidR="00B548D9" w:rsidRDefault="00B548D9" w:rsidP="00B15F39">
      <w:r>
        <w:separator/>
      </w:r>
    </w:p>
  </w:endnote>
  <w:endnote w:type="continuationSeparator" w:id="0">
    <w:p w14:paraId="6831D582" w14:textId="77777777" w:rsidR="00B548D9" w:rsidRDefault="00B548D9" w:rsidP="00B1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0601F" w14:textId="77777777" w:rsidR="00E40D32" w:rsidRDefault="00E40D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DF32C" w14:textId="0DA101B5" w:rsidR="00620C00" w:rsidRPr="00926F33" w:rsidRDefault="00620C00" w:rsidP="00926F33">
    <w:pPr>
      <w:pStyle w:val="Footer"/>
      <w:jc w:val="center"/>
    </w:pPr>
    <w:r w:rsidRPr="00815A86">
      <w:t>Confidential</w:t>
    </w:r>
    <w:r w:rsidRPr="00804232">
      <w:t xml:space="preserve"> / Proprietary</w:t>
    </w:r>
    <w:r w:rsidRPr="00815A86">
      <w:t xml:space="preserve"> </w:t>
    </w:r>
    <w:proofErr w:type="gramStart"/>
    <w:r w:rsidRPr="00815A86">
      <w:t>Material</w:t>
    </w:r>
    <w:r>
      <w:t xml:space="preserve">  </w:t>
    </w:r>
    <w:r>
      <w:tab/>
    </w:r>
    <w:proofErr w:type="gramEnd"/>
    <w:r>
      <w:tab/>
    </w:r>
    <w:r w:rsidRPr="00926F33">
      <w:t xml:space="preserve">Page </w:t>
    </w:r>
    <w:r w:rsidRPr="00926F33">
      <w:fldChar w:fldCharType="begin"/>
    </w:r>
    <w:r w:rsidRPr="00926F33">
      <w:instrText xml:space="preserve"> PAGE </w:instrText>
    </w:r>
    <w:r w:rsidRPr="00926F33">
      <w:fldChar w:fldCharType="separate"/>
    </w:r>
    <w:r w:rsidR="005C7227">
      <w:rPr>
        <w:noProof/>
      </w:rPr>
      <w:t>5</w:t>
    </w:r>
    <w:r w:rsidRPr="00926F33">
      <w:fldChar w:fldCharType="end"/>
    </w:r>
    <w:r w:rsidRPr="00926F33">
      <w:t xml:space="preserve"> of </w:t>
    </w:r>
    <w:r w:rsidR="00DE2A62">
      <w:fldChar w:fldCharType="begin"/>
    </w:r>
    <w:r w:rsidR="00DE2A62">
      <w:instrText xml:space="preserve"> NUMPAGES  </w:instrText>
    </w:r>
    <w:r w:rsidR="00DE2A62">
      <w:fldChar w:fldCharType="separate"/>
    </w:r>
    <w:r w:rsidR="005C7227">
      <w:rPr>
        <w:noProof/>
      </w:rPr>
      <w:t>5</w:t>
    </w:r>
    <w:r w:rsidR="00DE2A62">
      <w:rPr>
        <w:noProof/>
      </w:rPr>
      <w:fldChar w:fldCharType="end"/>
    </w:r>
  </w:p>
  <w:p w14:paraId="7C86A4AA" w14:textId="77777777" w:rsidR="00620C00" w:rsidRDefault="00620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89856" w14:textId="77777777" w:rsidR="00E40D32" w:rsidRDefault="00E40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888F8" w14:textId="77777777" w:rsidR="00B548D9" w:rsidRDefault="00B548D9" w:rsidP="00B15F39">
      <w:r>
        <w:separator/>
      </w:r>
    </w:p>
  </w:footnote>
  <w:footnote w:type="continuationSeparator" w:id="0">
    <w:p w14:paraId="395A2665" w14:textId="77777777" w:rsidR="00B548D9" w:rsidRDefault="00B548D9" w:rsidP="00B1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2C6F7" w14:textId="77777777" w:rsidR="00E40D32" w:rsidRDefault="00E40D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3A873" w14:textId="77777777" w:rsidR="00620C00" w:rsidRDefault="00B548D9" w:rsidP="00B15F39">
    <w:pPr>
      <w:pStyle w:val="Header"/>
      <w:jc w:val="right"/>
    </w:pPr>
    <w:bookmarkStart w:id="292" w:name="_MON_989223488"/>
    <w:bookmarkEnd w:id="292"/>
    <w:r>
      <w:rPr>
        <w:rFonts w:ascii="Arial" w:hAnsi="Arial"/>
        <w:noProof/>
      </w:rPr>
      <w:pict w14:anchorId="417402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alt="" style="position:absolute;left:0;text-align:left;margin-left:0;margin-top:0;width:527.85pt;height:131.9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CONFIDENTIAL"/>
          <w10:wrap anchorx="margin" anchory="margin"/>
        </v:shape>
      </w:pict>
    </w:r>
    <w:bookmarkStart w:id="293" w:name="_MON_989223447"/>
    <w:bookmarkEnd w:id="293"/>
    <w:r w:rsidR="002628AF">
      <w:rPr>
        <w:rFonts w:ascii="Arial" w:hAnsi="Arial"/>
        <w:noProof/>
      </w:rPr>
      <w:object w:dxaOrig="2030" w:dyaOrig="390" w14:anchorId="1A8951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101.5pt;height:19.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598943006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EE11B" w14:textId="77777777" w:rsidR="00E40D32" w:rsidRDefault="00E40D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D6E"/>
    <w:multiLevelType w:val="singleLevel"/>
    <w:tmpl w:val="3F6EC0B4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71C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645E3D"/>
    <w:multiLevelType w:val="multilevel"/>
    <w:tmpl w:val="3CD88C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31969E9"/>
    <w:multiLevelType w:val="multilevel"/>
    <w:tmpl w:val="B0926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68A607C"/>
    <w:multiLevelType w:val="hybridMultilevel"/>
    <w:tmpl w:val="DC3A2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53ED0"/>
    <w:multiLevelType w:val="hybridMultilevel"/>
    <w:tmpl w:val="25F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966B6"/>
    <w:multiLevelType w:val="hybridMultilevel"/>
    <w:tmpl w:val="4164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47763"/>
    <w:multiLevelType w:val="hybridMultilevel"/>
    <w:tmpl w:val="E564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30400"/>
    <w:multiLevelType w:val="hybridMultilevel"/>
    <w:tmpl w:val="47F4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C1619"/>
    <w:multiLevelType w:val="hybridMultilevel"/>
    <w:tmpl w:val="C46A93E0"/>
    <w:lvl w:ilvl="0" w:tplc="80886D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A865897"/>
    <w:multiLevelType w:val="hybridMultilevel"/>
    <w:tmpl w:val="DC3A2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E24E1"/>
    <w:multiLevelType w:val="multilevel"/>
    <w:tmpl w:val="ECF64D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38155FF"/>
    <w:multiLevelType w:val="hybridMultilevel"/>
    <w:tmpl w:val="DC3A2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D303C"/>
    <w:multiLevelType w:val="hybridMultilevel"/>
    <w:tmpl w:val="4C42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C0D39"/>
    <w:multiLevelType w:val="multilevel"/>
    <w:tmpl w:val="CA302B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ED9220E"/>
    <w:multiLevelType w:val="hybridMultilevel"/>
    <w:tmpl w:val="5BC63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14"/>
  </w:num>
  <w:num w:numId="12">
    <w:abstractNumId w:val="3"/>
  </w:num>
  <w:num w:numId="13">
    <w:abstractNumId w:val="11"/>
  </w:num>
  <w:num w:numId="14">
    <w:abstractNumId w:val="13"/>
  </w:num>
  <w:num w:numId="15">
    <w:abstractNumId w:val="15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v Parakh (TMS)">
    <w15:presenceInfo w15:providerId="AD" w15:userId="S-1-5-21-1903061005-1413307639-1264475144-501326"/>
  </w15:person>
  <w15:person w15:author="Dawn Craven (TMS)">
    <w15:presenceInfo w15:providerId="AD" w15:userId="S-1-5-21-1903061005-1413307639-1264475144-407143"/>
  </w15:person>
  <w15:person w15:author="Shyam Basani (TMNA)">
    <w15:presenceInfo w15:providerId="Windows Live" w15:userId="f54c799f-dc55-4a5c-b77c-5139473af0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16"/>
    <w:rsid w:val="000119C4"/>
    <w:rsid w:val="00011AA4"/>
    <w:rsid w:val="00011EAB"/>
    <w:rsid w:val="0001306B"/>
    <w:rsid w:val="00034E6D"/>
    <w:rsid w:val="00035B26"/>
    <w:rsid w:val="00050FD9"/>
    <w:rsid w:val="0007068F"/>
    <w:rsid w:val="00072872"/>
    <w:rsid w:val="000759CC"/>
    <w:rsid w:val="000938E5"/>
    <w:rsid w:val="000962F2"/>
    <w:rsid w:val="000974CD"/>
    <w:rsid w:val="000A5ABB"/>
    <w:rsid w:val="000B0C55"/>
    <w:rsid w:val="000B46E8"/>
    <w:rsid w:val="000B4868"/>
    <w:rsid w:val="000B4E1C"/>
    <w:rsid w:val="000B750C"/>
    <w:rsid w:val="000D148C"/>
    <w:rsid w:val="000D34B9"/>
    <w:rsid w:val="000D4153"/>
    <w:rsid w:val="000E11E9"/>
    <w:rsid w:val="000F534F"/>
    <w:rsid w:val="00100978"/>
    <w:rsid w:val="00101B52"/>
    <w:rsid w:val="00104B03"/>
    <w:rsid w:val="001121C9"/>
    <w:rsid w:val="00132DBD"/>
    <w:rsid w:val="001356D5"/>
    <w:rsid w:val="00140ED0"/>
    <w:rsid w:val="00146C68"/>
    <w:rsid w:val="00151D3D"/>
    <w:rsid w:val="00152F80"/>
    <w:rsid w:val="00157013"/>
    <w:rsid w:val="001740D0"/>
    <w:rsid w:val="001820D2"/>
    <w:rsid w:val="00186329"/>
    <w:rsid w:val="00193A23"/>
    <w:rsid w:val="001943C8"/>
    <w:rsid w:val="001C68E3"/>
    <w:rsid w:val="001C6986"/>
    <w:rsid w:val="001D739B"/>
    <w:rsid w:val="001D7F27"/>
    <w:rsid w:val="001E56A2"/>
    <w:rsid w:val="001F5B44"/>
    <w:rsid w:val="001F7D4E"/>
    <w:rsid w:val="002018A2"/>
    <w:rsid w:val="00201F21"/>
    <w:rsid w:val="00212389"/>
    <w:rsid w:val="00215A1F"/>
    <w:rsid w:val="00226364"/>
    <w:rsid w:val="00227D31"/>
    <w:rsid w:val="0023632C"/>
    <w:rsid w:val="0024285A"/>
    <w:rsid w:val="002459BC"/>
    <w:rsid w:val="00257D18"/>
    <w:rsid w:val="00260BC6"/>
    <w:rsid w:val="00261E0C"/>
    <w:rsid w:val="002628AF"/>
    <w:rsid w:val="0026560E"/>
    <w:rsid w:val="0026697D"/>
    <w:rsid w:val="00273344"/>
    <w:rsid w:val="00285F95"/>
    <w:rsid w:val="00297BF8"/>
    <w:rsid w:val="002A494A"/>
    <w:rsid w:val="002B775D"/>
    <w:rsid w:val="002C152B"/>
    <w:rsid w:val="002C7ACF"/>
    <w:rsid w:val="002D3193"/>
    <w:rsid w:val="002D3927"/>
    <w:rsid w:val="002E06E6"/>
    <w:rsid w:val="002E1464"/>
    <w:rsid w:val="002E34B6"/>
    <w:rsid w:val="002E3B5B"/>
    <w:rsid w:val="002F259D"/>
    <w:rsid w:val="00304879"/>
    <w:rsid w:val="003144DC"/>
    <w:rsid w:val="00325959"/>
    <w:rsid w:val="00331A6B"/>
    <w:rsid w:val="003350F1"/>
    <w:rsid w:val="00341930"/>
    <w:rsid w:val="0036194A"/>
    <w:rsid w:val="00367C58"/>
    <w:rsid w:val="00370A27"/>
    <w:rsid w:val="00370DC5"/>
    <w:rsid w:val="00383410"/>
    <w:rsid w:val="003847E9"/>
    <w:rsid w:val="003867A7"/>
    <w:rsid w:val="003A16DD"/>
    <w:rsid w:val="003C1EC6"/>
    <w:rsid w:val="003E00E3"/>
    <w:rsid w:val="00405507"/>
    <w:rsid w:val="0040580F"/>
    <w:rsid w:val="00415E5E"/>
    <w:rsid w:val="00416860"/>
    <w:rsid w:val="004210DC"/>
    <w:rsid w:val="0042166D"/>
    <w:rsid w:val="0042477E"/>
    <w:rsid w:val="00424D2C"/>
    <w:rsid w:val="0042512F"/>
    <w:rsid w:val="004251E7"/>
    <w:rsid w:val="004269CC"/>
    <w:rsid w:val="00426AA7"/>
    <w:rsid w:val="00427767"/>
    <w:rsid w:val="004345FB"/>
    <w:rsid w:val="00441691"/>
    <w:rsid w:val="00444703"/>
    <w:rsid w:val="00444E41"/>
    <w:rsid w:val="00446108"/>
    <w:rsid w:val="00463FFA"/>
    <w:rsid w:val="00470535"/>
    <w:rsid w:val="004763F7"/>
    <w:rsid w:val="00481464"/>
    <w:rsid w:val="004919FF"/>
    <w:rsid w:val="00497FC9"/>
    <w:rsid w:val="004A1B0D"/>
    <w:rsid w:val="004B3E0C"/>
    <w:rsid w:val="004B628C"/>
    <w:rsid w:val="004B76CB"/>
    <w:rsid w:val="004C0692"/>
    <w:rsid w:val="004E0FBC"/>
    <w:rsid w:val="004E28BB"/>
    <w:rsid w:val="004E4404"/>
    <w:rsid w:val="004E7645"/>
    <w:rsid w:val="004F2D82"/>
    <w:rsid w:val="005121C2"/>
    <w:rsid w:val="005173EB"/>
    <w:rsid w:val="0052208B"/>
    <w:rsid w:val="00530D1F"/>
    <w:rsid w:val="00537129"/>
    <w:rsid w:val="00542C88"/>
    <w:rsid w:val="005439DA"/>
    <w:rsid w:val="005511E1"/>
    <w:rsid w:val="005521AB"/>
    <w:rsid w:val="005565AC"/>
    <w:rsid w:val="005604D7"/>
    <w:rsid w:val="0056094D"/>
    <w:rsid w:val="00562A04"/>
    <w:rsid w:val="005741FA"/>
    <w:rsid w:val="005743E7"/>
    <w:rsid w:val="00587666"/>
    <w:rsid w:val="00591466"/>
    <w:rsid w:val="005A1BA0"/>
    <w:rsid w:val="005A4377"/>
    <w:rsid w:val="005B4AD8"/>
    <w:rsid w:val="005B4BDB"/>
    <w:rsid w:val="005C7227"/>
    <w:rsid w:val="005D3509"/>
    <w:rsid w:val="005D4162"/>
    <w:rsid w:val="005D61DC"/>
    <w:rsid w:val="005D7230"/>
    <w:rsid w:val="005E773F"/>
    <w:rsid w:val="0060133E"/>
    <w:rsid w:val="00602C86"/>
    <w:rsid w:val="00603805"/>
    <w:rsid w:val="00604430"/>
    <w:rsid w:val="006048F7"/>
    <w:rsid w:val="006120A7"/>
    <w:rsid w:val="00616642"/>
    <w:rsid w:val="00616FA0"/>
    <w:rsid w:val="006174B3"/>
    <w:rsid w:val="00620C00"/>
    <w:rsid w:val="00621560"/>
    <w:rsid w:val="006239C6"/>
    <w:rsid w:val="00624579"/>
    <w:rsid w:val="00624FEC"/>
    <w:rsid w:val="006253D6"/>
    <w:rsid w:val="00627459"/>
    <w:rsid w:val="00644BA3"/>
    <w:rsid w:val="00647B38"/>
    <w:rsid w:val="00650287"/>
    <w:rsid w:val="006633E3"/>
    <w:rsid w:val="006814AC"/>
    <w:rsid w:val="00683E0D"/>
    <w:rsid w:val="006963E1"/>
    <w:rsid w:val="00696722"/>
    <w:rsid w:val="006A3E71"/>
    <w:rsid w:val="006A5C1A"/>
    <w:rsid w:val="006B0269"/>
    <w:rsid w:val="006B2173"/>
    <w:rsid w:val="006B5216"/>
    <w:rsid w:val="006B5441"/>
    <w:rsid w:val="006B570D"/>
    <w:rsid w:val="006B574F"/>
    <w:rsid w:val="006B7225"/>
    <w:rsid w:val="006C59AF"/>
    <w:rsid w:val="006D23C4"/>
    <w:rsid w:val="006E2E21"/>
    <w:rsid w:val="006E2E3A"/>
    <w:rsid w:val="006F1779"/>
    <w:rsid w:val="006F67BD"/>
    <w:rsid w:val="00703DAF"/>
    <w:rsid w:val="00704AF2"/>
    <w:rsid w:val="00720234"/>
    <w:rsid w:val="007258D1"/>
    <w:rsid w:val="007327E7"/>
    <w:rsid w:val="00745D96"/>
    <w:rsid w:val="00757B30"/>
    <w:rsid w:val="00763484"/>
    <w:rsid w:val="007642B4"/>
    <w:rsid w:val="00776C62"/>
    <w:rsid w:val="0078021D"/>
    <w:rsid w:val="00784080"/>
    <w:rsid w:val="00793975"/>
    <w:rsid w:val="007973F8"/>
    <w:rsid w:val="007A3EF6"/>
    <w:rsid w:val="007B6DE7"/>
    <w:rsid w:val="007B7123"/>
    <w:rsid w:val="007C0C2B"/>
    <w:rsid w:val="007C0FD7"/>
    <w:rsid w:val="007C24AF"/>
    <w:rsid w:val="007C5C3D"/>
    <w:rsid w:val="007D77E5"/>
    <w:rsid w:val="007F0703"/>
    <w:rsid w:val="007F1FE9"/>
    <w:rsid w:val="008004DE"/>
    <w:rsid w:val="00801B87"/>
    <w:rsid w:val="00804232"/>
    <w:rsid w:val="00810D6B"/>
    <w:rsid w:val="00811FD5"/>
    <w:rsid w:val="008130EE"/>
    <w:rsid w:val="00814CF4"/>
    <w:rsid w:val="00820E65"/>
    <w:rsid w:val="008232C5"/>
    <w:rsid w:val="00843DBB"/>
    <w:rsid w:val="008479C2"/>
    <w:rsid w:val="00850E71"/>
    <w:rsid w:val="00864C0C"/>
    <w:rsid w:val="008674FC"/>
    <w:rsid w:val="00877CAF"/>
    <w:rsid w:val="00891C8B"/>
    <w:rsid w:val="00894C08"/>
    <w:rsid w:val="008A00B7"/>
    <w:rsid w:val="008A33B0"/>
    <w:rsid w:val="008B705B"/>
    <w:rsid w:val="008C160A"/>
    <w:rsid w:val="008C2F21"/>
    <w:rsid w:val="008E518A"/>
    <w:rsid w:val="00902950"/>
    <w:rsid w:val="009117A0"/>
    <w:rsid w:val="00923E81"/>
    <w:rsid w:val="0092553C"/>
    <w:rsid w:val="00926F33"/>
    <w:rsid w:val="00931198"/>
    <w:rsid w:val="00936AB9"/>
    <w:rsid w:val="00936C4F"/>
    <w:rsid w:val="00941366"/>
    <w:rsid w:val="00944D52"/>
    <w:rsid w:val="00946F0F"/>
    <w:rsid w:val="0094739D"/>
    <w:rsid w:val="0095068E"/>
    <w:rsid w:val="00953778"/>
    <w:rsid w:val="009575D4"/>
    <w:rsid w:val="00963452"/>
    <w:rsid w:val="00965C1D"/>
    <w:rsid w:val="0099419C"/>
    <w:rsid w:val="009941F7"/>
    <w:rsid w:val="009A2A5F"/>
    <w:rsid w:val="009B1578"/>
    <w:rsid w:val="009B1DEE"/>
    <w:rsid w:val="009C1658"/>
    <w:rsid w:val="009C34C2"/>
    <w:rsid w:val="009D5C8E"/>
    <w:rsid w:val="009D60B8"/>
    <w:rsid w:val="009F1387"/>
    <w:rsid w:val="00A13DDC"/>
    <w:rsid w:val="00A17E3B"/>
    <w:rsid w:val="00A20AE8"/>
    <w:rsid w:val="00A2597C"/>
    <w:rsid w:val="00A26DC6"/>
    <w:rsid w:val="00A31998"/>
    <w:rsid w:val="00A35E1E"/>
    <w:rsid w:val="00A40169"/>
    <w:rsid w:val="00A40633"/>
    <w:rsid w:val="00A407F9"/>
    <w:rsid w:val="00A54302"/>
    <w:rsid w:val="00A65B89"/>
    <w:rsid w:val="00A724D0"/>
    <w:rsid w:val="00A726E9"/>
    <w:rsid w:val="00A82F8C"/>
    <w:rsid w:val="00A83D7E"/>
    <w:rsid w:val="00A8741C"/>
    <w:rsid w:val="00A943E1"/>
    <w:rsid w:val="00A96267"/>
    <w:rsid w:val="00A97CAB"/>
    <w:rsid w:val="00AA7D12"/>
    <w:rsid w:val="00AB0532"/>
    <w:rsid w:val="00AC0187"/>
    <w:rsid w:val="00AC4C34"/>
    <w:rsid w:val="00AC5E67"/>
    <w:rsid w:val="00AD3263"/>
    <w:rsid w:val="00AD7D36"/>
    <w:rsid w:val="00AE0162"/>
    <w:rsid w:val="00AE5D83"/>
    <w:rsid w:val="00AF3473"/>
    <w:rsid w:val="00AF6946"/>
    <w:rsid w:val="00AF6F5A"/>
    <w:rsid w:val="00B01979"/>
    <w:rsid w:val="00B15F39"/>
    <w:rsid w:val="00B2154A"/>
    <w:rsid w:val="00B41CF6"/>
    <w:rsid w:val="00B45146"/>
    <w:rsid w:val="00B4655D"/>
    <w:rsid w:val="00B5092A"/>
    <w:rsid w:val="00B52D99"/>
    <w:rsid w:val="00B548D9"/>
    <w:rsid w:val="00B6150F"/>
    <w:rsid w:val="00B62A62"/>
    <w:rsid w:val="00B66803"/>
    <w:rsid w:val="00B67A09"/>
    <w:rsid w:val="00B7211C"/>
    <w:rsid w:val="00B818F6"/>
    <w:rsid w:val="00B935B2"/>
    <w:rsid w:val="00BA0D44"/>
    <w:rsid w:val="00BA6C63"/>
    <w:rsid w:val="00BB52EC"/>
    <w:rsid w:val="00BC1DB0"/>
    <w:rsid w:val="00BD08A9"/>
    <w:rsid w:val="00BE13C1"/>
    <w:rsid w:val="00BE5FCF"/>
    <w:rsid w:val="00C026C3"/>
    <w:rsid w:val="00C0780A"/>
    <w:rsid w:val="00C11BFB"/>
    <w:rsid w:val="00C1382A"/>
    <w:rsid w:val="00C341AD"/>
    <w:rsid w:val="00C45716"/>
    <w:rsid w:val="00C46499"/>
    <w:rsid w:val="00C53715"/>
    <w:rsid w:val="00C676F5"/>
    <w:rsid w:val="00C742B6"/>
    <w:rsid w:val="00C8177A"/>
    <w:rsid w:val="00C824D5"/>
    <w:rsid w:val="00C8362B"/>
    <w:rsid w:val="00C867EF"/>
    <w:rsid w:val="00C873D5"/>
    <w:rsid w:val="00C91AB7"/>
    <w:rsid w:val="00C95F88"/>
    <w:rsid w:val="00C97D3F"/>
    <w:rsid w:val="00CA0AEF"/>
    <w:rsid w:val="00CA34A6"/>
    <w:rsid w:val="00CB0D71"/>
    <w:rsid w:val="00CC3C57"/>
    <w:rsid w:val="00CC4547"/>
    <w:rsid w:val="00CC70A2"/>
    <w:rsid w:val="00CE42D1"/>
    <w:rsid w:val="00D13A38"/>
    <w:rsid w:val="00D24307"/>
    <w:rsid w:val="00D31D75"/>
    <w:rsid w:val="00D65C1F"/>
    <w:rsid w:val="00D82763"/>
    <w:rsid w:val="00D83A5F"/>
    <w:rsid w:val="00D86242"/>
    <w:rsid w:val="00D86847"/>
    <w:rsid w:val="00D93BF3"/>
    <w:rsid w:val="00DA19D8"/>
    <w:rsid w:val="00DC1DC0"/>
    <w:rsid w:val="00DC2A30"/>
    <w:rsid w:val="00DD4C2C"/>
    <w:rsid w:val="00DD66E8"/>
    <w:rsid w:val="00DE2A62"/>
    <w:rsid w:val="00DE3ED8"/>
    <w:rsid w:val="00DF7013"/>
    <w:rsid w:val="00E20672"/>
    <w:rsid w:val="00E20759"/>
    <w:rsid w:val="00E245FC"/>
    <w:rsid w:val="00E32238"/>
    <w:rsid w:val="00E357F1"/>
    <w:rsid w:val="00E40D32"/>
    <w:rsid w:val="00E476FE"/>
    <w:rsid w:val="00E50FDC"/>
    <w:rsid w:val="00E630B6"/>
    <w:rsid w:val="00E74D07"/>
    <w:rsid w:val="00E82438"/>
    <w:rsid w:val="00E82B0C"/>
    <w:rsid w:val="00E91DEC"/>
    <w:rsid w:val="00EA15A2"/>
    <w:rsid w:val="00EA21EE"/>
    <w:rsid w:val="00ED7699"/>
    <w:rsid w:val="00EE21AF"/>
    <w:rsid w:val="00EF057E"/>
    <w:rsid w:val="00EF7303"/>
    <w:rsid w:val="00F05B40"/>
    <w:rsid w:val="00F07054"/>
    <w:rsid w:val="00F10A96"/>
    <w:rsid w:val="00F2785A"/>
    <w:rsid w:val="00F32B8C"/>
    <w:rsid w:val="00F34E1F"/>
    <w:rsid w:val="00F37CD6"/>
    <w:rsid w:val="00F37E45"/>
    <w:rsid w:val="00F4084B"/>
    <w:rsid w:val="00F40C57"/>
    <w:rsid w:val="00F40E72"/>
    <w:rsid w:val="00F4340A"/>
    <w:rsid w:val="00F47D15"/>
    <w:rsid w:val="00F507AD"/>
    <w:rsid w:val="00F52CC3"/>
    <w:rsid w:val="00F63CD6"/>
    <w:rsid w:val="00F662BC"/>
    <w:rsid w:val="00F75059"/>
    <w:rsid w:val="00F757DA"/>
    <w:rsid w:val="00F83DD9"/>
    <w:rsid w:val="00F97FD9"/>
    <w:rsid w:val="00FA60A2"/>
    <w:rsid w:val="00FB42DE"/>
    <w:rsid w:val="00FB45AC"/>
    <w:rsid w:val="00FB69AF"/>
    <w:rsid w:val="00FC4BCA"/>
    <w:rsid w:val="00FC568A"/>
    <w:rsid w:val="00FC7971"/>
    <w:rsid w:val="00FD2DEF"/>
    <w:rsid w:val="00F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05C186"/>
  <w15:chartTrackingRefBased/>
  <w15:docId w15:val="{FE1451A9-C166-4C82-9D1E-23B9C0AB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579"/>
    <w:rPr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57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7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57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57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57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57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57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57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579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2457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24579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62457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624579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624579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624579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624579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624579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624579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qFormat/>
    <w:rsid w:val="00624579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24579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57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624579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624579"/>
    <w:rPr>
      <w:b/>
      <w:bCs/>
    </w:rPr>
  </w:style>
  <w:style w:type="character" w:styleId="Emphasis">
    <w:name w:val="Emphasis"/>
    <w:uiPriority w:val="20"/>
    <w:qFormat/>
    <w:rsid w:val="0062457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24579"/>
    <w:rPr>
      <w:szCs w:val="32"/>
    </w:rPr>
  </w:style>
  <w:style w:type="paragraph" w:styleId="ListParagraph">
    <w:name w:val="List Paragraph"/>
    <w:basedOn w:val="Normal"/>
    <w:uiPriority w:val="34"/>
    <w:qFormat/>
    <w:rsid w:val="00624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4579"/>
    <w:rPr>
      <w:i/>
    </w:rPr>
  </w:style>
  <w:style w:type="character" w:customStyle="1" w:styleId="QuoteChar">
    <w:name w:val="Quote Char"/>
    <w:link w:val="Quote"/>
    <w:uiPriority w:val="29"/>
    <w:rsid w:val="0062457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57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624579"/>
    <w:rPr>
      <w:b/>
      <w:i/>
      <w:sz w:val="24"/>
    </w:rPr>
  </w:style>
  <w:style w:type="character" w:styleId="SubtleEmphasis">
    <w:name w:val="Subtle Emphasis"/>
    <w:uiPriority w:val="19"/>
    <w:qFormat/>
    <w:rsid w:val="00624579"/>
    <w:rPr>
      <w:i/>
      <w:color w:val="5A5A5A"/>
    </w:rPr>
  </w:style>
  <w:style w:type="character" w:styleId="IntenseEmphasis">
    <w:name w:val="Intense Emphasis"/>
    <w:uiPriority w:val="21"/>
    <w:qFormat/>
    <w:rsid w:val="0062457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2457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24579"/>
    <w:rPr>
      <w:b/>
      <w:sz w:val="24"/>
      <w:u w:val="single"/>
    </w:rPr>
  </w:style>
  <w:style w:type="character" w:styleId="BookTitle">
    <w:name w:val="Book Title"/>
    <w:uiPriority w:val="33"/>
    <w:qFormat/>
    <w:rsid w:val="0062457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57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5F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5F39"/>
    <w:rPr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15F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5F39"/>
    <w:rPr>
      <w:sz w:val="24"/>
      <w:szCs w:val="24"/>
      <w:lang w:bidi="en-US"/>
    </w:rPr>
  </w:style>
  <w:style w:type="paragraph" w:customStyle="1" w:styleId="bullets">
    <w:name w:val="bullets"/>
    <w:basedOn w:val="Heading1"/>
    <w:rsid w:val="00273344"/>
    <w:pPr>
      <w:numPr>
        <w:numId w:val="2"/>
      </w:numPr>
      <w:tabs>
        <w:tab w:val="left" w:pos="10800"/>
      </w:tabs>
      <w:spacing w:before="0" w:after="120"/>
    </w:pPr>
    <w:rPr>
      <w:rFonts w:ascii="Arial" w:hAnsi="Arial"/>
      <w:b w:val="0"/>
      <w:bCs w:val="0"/>
      <w:kern w:val="0"/>
      <w:sz w:val="20"/>
      <w:szCs w:val="20"/>
      <w:lang w:bidi="ar-SA"/>
    </w:rPr>
  </w:style>
  <w:style w:type="character" w:styleId="Hyperlink">
    <w:name w:val="Hyperlink"/>
    <w:uiPriority w:val="99"/>
    <w:unhideWhenUsed/>
    <w:rsid w:val="00A54302"/>
    <w:rPr>
      <w:color w:val="0000FF"/>
      <w:u w:val="single"/>
    </w:rPr>
  </w:style>
  <w:style w:type="paragraph" w:customStyle="1" w:styleId="Text">
    <w:name w:val="Text"/>
    <w:basedOn w:val="Normal"/>
    <w:rsid w:val="006A3E71"/>
    <w:rPr>
      <w:rFonts w:ascii="Arial" w:eastAsia="Times New Roman" w:hAnsi="Arial" w:cs="Arial"/>
      <w:bCs/>
      <w:sz w:val="18"/>
      <w:szCs w:val="1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1E0C"/>
    <w:rPr>
      <w:rFonts w:ascii="Tahoma" w:hAnsi="Tahoma" w:cs="Tahoma"/>
      <w:sz w:val="16"/>
      <w:szCs w:val="16"/>
      <w:lang w:bidi="en-US"/>
    </w:rPr>
  </w:style>
  <w:style w:type="paragraph" w:styleId="Revision">
    <w:name w:val="Revision"/>
    <w:hidden/>
    <w:uiPriority w:val="99"/>
    <w:semiHidden/>
    <w:rsid w:val="002C152B"/>
    <w:rPr>
      <w:sz w:val="24"/>
      <w:szCs w:val="24"/>
      <w:lang w:eastAsia="en-US" w:bidi="en-US"/>
    </w:rPr>
  </w:style>
  <w:style w:type="paragraph" w:customStyle="1" w:styleId="PRSBullet">
    <w:name w:val="PRS Bullet"/>
    <w:basedOn w:val="ListBullet"/>
    <w:rsid w:val="002E3B5B"/>
    <w:pPr>
      <w:contextualSpacing w:val="0"/>
    </w:pPr>
    <w:rPr>
      <w:rFonts w:ascii="Arial" w:eastAsia="MS Mincho" w:hAnsi="Arial" w:cs="Arial"/>
      <w:sz w:val="16"/>
      <w:szCs w:val="16"/>
      <w:lang w:eastAsia="ja-JP" w:bidi="ar-SA"/>
    </w:rPr>
  </w:style>
  <w:style w:type="paragraph" w:styleId="ListBullet">
    <w:name w:val="List Bullet"/>
    <w:basedOn w:val="Normal"/>
    <w:uiPriority w:val="99"/>
    <w:semiHidden/>
    <w:unhideWhenUsed/>
    <w:rsid w:val="002E3B5B"/>
    <w:pPr>
      <w:tabs>
        <w:tab w:val="num" w:pos="360"/>
      </w:tabs>
      <w:ind w:left="36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2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1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173"/>
    <w:rPr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173"/>
    <w:rPr>
      <w:b/>
      <w:bCs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A407F9"/>
    <w:pPr>
      <w:spacing w:before="100" w:beforeAutospacing="1" w:after="100" w:afterAutospacing="1"/>
    </w:pPr>
    <w:rPr>
      <w:rFonts w:ascii="Times New Roman" w:eastAsia="Times New Roman" w:hAnsi="Times New Roman"/>
      <w:lang w:eastAsia="ja-JP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B4E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2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ftp://ftp.carfax.com" TargetMode="External"/><Relationship Id="rId18" Type="http://schemas.openxmlformats.org/officeDocument/2006/relationships/image" Target="media/image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tp://ftp.carfax.com" TargetMode="External"/><Relationship Id="rId17" Type="http://schemas.openxmlformats.org/officeDocument/2006/relationships/hyperlink" Target="mailto:dawn.craven@toyota.co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mailto:shyam.basani@toyota.com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ftp.carfax.co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luv.parakh@toyota.com" TargetMode="External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ftp://ftp.carfax.com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522BB-FC5D-40B6-9616-28E9E874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Motor Sales, USA, Inc.</Company>
  <LinksUpToDate>false</LinksUpToDate>
  <CharactersWithSpaces>11984</CharactersWithSpaces>
  <SharedDoc>false</SharedDoc>
  <HLinks>
    <vt:vector size="36" baseType="variant">
      <vt:variant>
        <vt:i4>4259911</vt:i4>
      </vt:variant>
      <vt:variant>
        <vt:i4>15</vt:i4>
      </vt:variant>
      <vt:variant>
        <vt:i4>0</vt:i4>
      </vt:variant>
      <vt:variant>
        <vt:i4>5</vt:i4>
      </vt:variant>
      <vt:variant>
        <vt:lpwstr>mailto:tom_trisdale@toyota.com</vt:lpwstr>
      </vt:variant>
      <vt:variant>
        <vt:lpwstr/>
      </vt:variant>
      <vt:variant>
        <vt:i4>8126560</vt:i4>
      </vt:variant>
      <vt:variant>
        <vt:i4>12</vt:i4>
      </vt:variant>
      <vt:variant>
        <vt:i4>0</vt:i4>
      </vt:variant>
      <vt:variant>
        <vt:i4>5</vt:i4>
      </vt:variant>
      <vt:variant>
        <vt:lpwstr>mailto:dawn_craven@toyota.com</vt:lpwstr>
      </vt:variant>
      <vt:variant>
        <vt:lpwstr/>
      </vt:variant>
      <vt:variant>
        <vt:i4>5505129</vt:i4>
      </vt:variant>
      <vt:variant>
        <vt:i4>9</vt:i4>
      </vt:variant>
      <vt:variant>
        <vt:i4>0</vt:i4>
      </vt:variant>
      <vt:variant>
        <vt:i4>5</vt:i4>
      </vt:variant>
      <vt:variant>
        <vt:lpwstr>mailto:sharonelmore@carfax.com</vt:lpwstr>
      </vt:variant>
      <vt:variant>
        <vt:lpwstr/>
      </vt:variant>
      <vt:variant>
        <vt:i4>5701759</vt:i4>
      </vt:variant>
      <vt:variant>
        <vt:i4>6</vt:i4>
      </vt:variant>
      <vt:variant>
        <vt:i4>0</vt:i4>
      </vt:variant>
      <vt:variant>
        <vt:i4>5</vt:i4>
      </vt:variant>
      <vt:variant>
        <vt:lpwstr>mailto:operator@carfax.com</vt:lpwstr>
      </vt:variant>
      <vt:variant>
        <vt:lpwstr/>
      </vt:variant>
      <vt:variant>
        <vt:i4>3735581</vt:i4>
      </vt:variant>
      <vt:variant>
        <vt:i4>3</vt:i4>
      </vt:variant>
      <vt:variant>
        <vt:i4>0</vt:i4>
      </vt:variant>
      <vt:variant>
        <vt:i4>5</vt:i4>
      </vt:variant>
      <vt:variant>
        <vt:lpwstr>mailto:dianescharafin@carfax.com</vt:lpwstr>
      </vt:variant>
      <vt:variant>
        <vt:lpwstr/>
      </vt:variant>
      <vt:variant>
        <vt:i4>4849694</vt:i4>
      </vt:variant>
      <vt:variant>
        <vt:i4>0</vt:i4>
      </vt:variant>
      <vt:variant>
        <vt:i4>0</vt:i4>
      </vt:variant>
      <vt:variant>
        <vt:i4>5</vt:i4>
      </vt:variant>
      <vt:variant>
        <vt:lpwstr>ftp://ftp.carfax.com/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Craven,Dawn R</dc:creator>
  <cp:keywords> </cp:keywords>
  <cp:lastModifiedBy>Luv Parakh (TMS)</cp:lastModifiedBy>
  <cp:revision>3</cp:revision>
  <cp:lastPrinted>2017-10-16T15:28:00Z</cp:lastPrinted>
  <dcterms:created xsi:type="dcterms:W3CDTF">2018-09-20T14:53:00Z</dcterms:created>
  <dcterms:modified xsi:type="dcterms:W3CDTF">2018-09-20T15:04:00Z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4f702df2-dc73-41b4-a72d-977033d1248a</vt:lpwstr>
  </property>
  <property fmtid="{D5CDD505-2E9C-101B-9397-08002B2CF9AE}" pid="3" name="xClassification">
    <vt:lpwstr> </vt:lpwstr>
  </property>
  <property fmtid="{D5CDD505-2E9C-101B-9397-08002B2CF9AE}" pid="4" name="ToyotaClassification">
    <vt:lpwstr>PROTECTED</vt:lpwstr>
  </property>
  <property fmtid="{D5CDD505-2E9C-101B-9397-08002B2CF9AE}" pid="5" name="ToyotaVisualMarkings">
    <vt:lpwstr>Top Left</vt:lpwstr>
  </property>
</Properties>
</file>